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980" w:rsidRPr="00B954E8" w:rsidRDefault="0025507C" w:rsidP="00BA03B0">
      <w:pPr>
        <w:pStyle w:val="AllgemeineDaten"/>
        <w:framePr w:h="1871" w:hRule="exact" w:wrap="around" w:y="3051"/>
        <w:rPr>
          <w:b/>
          <w:lang w:val="en-GB"/>
        </w:rPr>
      </w:pPr>
      <w:r>
        <w:rPr>
          <w:b/>
        </w:rPr>
        <w:t xml:space="preserve">Amendments to the </w:t>
      </w:r>
      <w:r w:rsidR="00407B1B">
        <w:rPr>
          <w:b/>
        </w:rPr>
        <w:t>General Data Protection Regulation</w:t>
      </w:r>
    </w:p>
    <w:p w:rsidR="00CB2E1F" w:rsidRPr="00B954E8" w:rsidRDefault="00407B1B" w:rsidP="00BA03B0">
      <w:pPr>
        <w:pStyle w:val="AllgemeineDaten"/>
        <w:framePr w:h="1871" w:hRule="exact" w:wrap="around" w:y="3051"/>
        <w:rPr>
          <w:lang w:val="en-GB"/>
        </w:rPr>
      </w:pPr>
      <w:r>
        <w:t xml:space="preserve">12. </w:t>
      </w:r>
      <w:proofErr w:type="spellStart"/>
      <w:r>
        <w:t>Oktober</w:t>
      </w:r>
      <w:proofErr w:type="spellEnd"/>
      <w:r>
        <w:t xml:space="preserve"> 2012</w:t>
      </w:r>
    </w:p>
    <w:p w:rsidR="00BA03B0" w:rsidRPr="00B954E8" w:rsidRDefault="00EF176F" w:rsidP="00BA03B0">
      <w:pPr>
        <w:pStyle w:val="AllgemeineDaten"/>
        <w:framePr w:h="1871" w:hRule="exact" w:wrap="around" w:y="3051"/>
        <w:rPr>
          <w:lang w:val="en-GB"/>
        </w:rPr>
      </w:pPr>
      <w:proofErr w:type="gramStart"/>
      <w:r w:rsidRPr="00B954E8">
        <w:rPr>
          <w:lang w:val="en-GB"/>
        </w:rPr>
        <w:t>page</w:t>
      </w:r>
      <w:proofErr w:type="gramEnd"/>
      <w:r w:rsidR="00BA03B0" w:rsidRPr="00B954E8">
        <w:rPr>
          <w:lang w:val="en-GB"/>
        </w:rPr>
        <w:t xml:space="preserve"> </w:t>
      </w:r>
      <w:r w:rsidR="00982B36">
        <w:fldChar w:fldCharType="begin"/>
      </w:r>
      <w:r w:rsidR="00BA03B0" w:rsidRPr="00B954E8">
        <w:rPr>
          <w:lang w:val="en-GB"/>
        </w:rPr>
        <w:instrText xml:space="preserve"> PAGE   \* MERGEFORMAT </w:instrText>
      </w:r>
      <w:r w:rsidR="00982B36">
        <w:fldChar w:fldCharType="separate"/>
      </w:r>
      <w:r w:rsidR="00D21180">
        <w:rPr>
          <w:noProof/>
          <w:lang w:val="en-GB"/>
        </w:rPr>
        <w:t>1</w:t>
      </w:r>
      <w:r w:rsidR="00982B36">
        <w:fldChar w:fldCharType="end"/>
      </w:r>
    </w:p>
    <w:p w:rsidR="0057441E" w:rsidRDefault="00EE3CDD" w:rsidP="008E31FA">
      <w:pPr>
        <w:rPr>
          <w:lang w:val="en-GB"/>
        </w:rPr>
      </w:pPr>
      <w:r w:rsidRPr="00EE3CDD">
        <w:rPr>
          <w:lang w:val="en-GB"/>
        </w:rPr>
        <w:t>The Federal Association for Information Technology, Telecommunications and New Media (BITKOM) represents more than 1,700 companies in Germany. Its 1,100 direct members generate an annual sales volume of 135 billion Euros annually and employ 700,000 people. They include providers of software and IT services, telecommunications and Internet services, manufacturers of hardware and consumer electronics, and digital media businesses. BITKOM campaigns in particular for a modernization of the education system, for an innovative ec</w:t>
      </w:r>
      <w:r w:rsidRPr="00EE3CDD">
        <w:rPr>
          <w:lang w:val="en-GB"/>
        </w:rPr>
        <w:t>o</w:t>
      </w:r>
      <w:r w:rsidRPr="00EE3CDD">
        <w:rPr>
          <w:lang w:val="en-GB"/>
        </w:rPr>
        <w:t>nomic policy and a future-oriented Internet policy.</w:t>
      </w:r>
    </w:p>
    <w:p w:rsidR="00EE3CDD" w:rsidRPr="00B954E8" w:rsidRDefault="00EE3CDD" w:rsidP="008E31FA">
      <w:pPr>
        <w:rPr>
          <w:lang w:val="en-GB"/>
        </w:rPr>
      </w:pPr>
    </w:p>
    <w:p w:rsidR="00BA03B0" w:rsidRDefault="00486A6B" w:rsidP="00BA03B0">
      <w:r>
        <w:t>In o</w:t>
      </w:r>
      <w:r w:rsidR="00BD4D56">
        <w:t xml:space="preserve">rder to </w:t>
      </w:r>
      <w:r w:rsidR="005F1395">
        <w:t xml:space="preserve">provide precise input on how to possibly </w:t>
      </w:r>
      <w:r w:rsidR="00BD4D56">
        <w:t>address</w:t>
      </w:r>
      <w:r w:rsidR="005F1395">
        <w:t xml:space="preserve"> some</w:t>
      </w:r>
      <w:r>
        <w:t xml:space="preserve"> of</w:t>
      </w:r>
      <w:r w:rsidR="00BD4D56">
        <w:t xml:space="preserve"> the </w:t>
      </w:r>
      <w:proofErr w:type="spellStart"/>
      <w:r w:rsidR="00BD4D56">
        <w:t>unclar</w:t>
      </w:r>
      <w:r w:rsidR="00BD4D56">
        <w:t>i</w:t>
      </w:r>
      <w:r w:rsidR="00BD4D56">
        <w:t>ties</w:t>
      </w:r>
      <w:proofErr w:type="spellEnd"/>
      <w:r w:rsidR="00BD4D56">
        <w:t xml:space="preserve"> and practical problems out</w:t>
      </w:r>
      <w:r>
        <w:t>lined in our p</w:t>
      </w:r>
      <w:r w:rsidR="00BD4D56">
        <w:t>aper</w:t>
      </w:r>
      <w:r>
        <w:t xml:space="preserve"> with e</w:t>
      </w:r>
      <w:r w:rsidR="00BD4D56">
        <w:t xml:space="preserve">xamples for possible impacts of the Regulation we propose </w:t>
      </w:r>
      <w:r w:rsidR="005F1395">
        <w:t>amendments</w:t>
      </w:r>
      <w:r w:rsidR="0076200A">
        <w:t xml:space="preserve"> with regards to the enlisted subjects of the Regulation</w:t>
      </w:r>
      <w:r w:rsidR="00BD4D56">
        <w:t xml:space="preserve">: </w:t>
      </w:r>
    </w:p>
    <w:p w:rsidR="00BD4D56" w:rsidRDefault="00BD4D56" w:rsidP="00BA03B0"/>
    <w:p w:rsidR="00BD4D56" w:rsidRDefault="00BD4D56" w:rsidP="005D6EDD">
      <w:pPr>
        <w:pStyle w:val="Listenabsatz"/>
        <w:numPr>
          <w:ilvl w:val="0"/>
          <w:numId w:val="7"/>
        </w:numPr>
        <w:spacing w:line="240" w:lineRule="auto"/>
      </w:pPr>
      <w:r>
        <w:t>Scope of the Regulation</w:t>
      </w:r>
    </w:p>
    <w:p w:rsidR="00BD4D56" w:rsidRDefault="00BD4D56" w:rsidP="005D6EDD">
      <w:pPr>
        <w:pStyle w:val="Listenabsatz"/>
        <w:numPr>
          <w:ilvl w:val="0"/>
          <w:numId w:val="7"/>
        </w:numPr>
        <w:spacing w:line="240" w:lineRule="auto"/>
      </w:pPr>
      <w:r>
        <w:t>L</w:t>
      </w:r>
      <w:r w:rsidR="005F1395">
        <w:t xml:space="preserve">awfulness of </w:t>
      </w:r>
      <w:r>
        <w:t>data processing</w:t>
      </w:r>
    </w:p>
    <w:p w:rsidR="00274DF0" w:rsidRDefault="00274DF0" w:rsidP="005D6EDD">
      <w:pPr>
        <w:pStyle w:val="Listenabsatz"/>
        <w:numPr>
          <w:ilvl w:val="0"/>
          <w:numId w:val="7"/>
        </w:numPr>
        <w:spacing w:line="240" w:lineRule="auto"/>
      </w:pPr>
      <w:r>
        <w:t>Data transfers in groups of undertakings</w:t>
      </w:r>
    </w:p>
    <w:p w:rsidR="00BD4D56" w:rsidRDefault="00BD4D56" w:rsidP="005D6EDD">
      <w:pPr>
        <w:pStyle w:val="Listenabsatz"/>
        <w:numPr>
          <w:ilvl w:val="0"/>
          <w:numId w:val="7"/>
        </w:numPr>
        <w:spacing w:line="240" w:lineRule="auto"/>
      </w:pPr>
      <w:r>
        <w:t>Consent</w:t>
      </w:r>
    </w:p>
    <w:p w:rsidR="005F1395" w:rsidRDefault="005F1395" w:rsidP="005D6EDD">
      <w:pPr>
        <w:pStyle w:val="Listenabsatz"/>
        <w:numPr>
          <w:ilvl w:val="0"/>
          <w:numId w:val="7"/>
        </w:numPr>
        <w:spacing w:line="240" w:lineRule="auto"/>
      </w:pPr>
      <w:r>
        <w:t>Differentiated regulations for profiling</w:t>
      </w:r>
    </w:p>
    <w:p w:rsidR="005F1395" w:rsidRDefault="005F1395" w:rsidP="005D6EDD">
      <w:pPr>
        <w:pStyle w:val="Listenabsatz"/>
        <w:numPr>
          <w:ilvl w:val="0"/>
          <w:numId w:val="7"/>
        </w:numPr>
        <w:spacing w:line="240" w:lineRule="auto"/>
      </w:pPr>
      <w:r>
        <w:t>Controller Processor Relation</w:t>
      </w:r>
    </w:p>
    <w:p w:rsidR="0076200A" w:rsidRDefault="0076200A" w:rsidP="0076200A">
      <w:pPr>
        <w:spacing w:line="240" w:lineRule="auto"/>
      </w:pPr>
    </w:p>
    <w:p w:rsidR="0076200A" w:rsidRDefault="0076200A" w:rsidP="0076200A">
      <w:pPr>
        <w:spacing w:line="240" w:lineRule="auto"/>
      </w:pPr>
      <w:r>
        <w:t>This is not a closed list of amendments as we are still working on amendments for the rules on self-regulation</w:t>
      </w:r>
      <w:r w:rsidR="002D0CC5">
        <w:t>.</w:t>
      </w:r>
      <w:r>
        <w:t xml:space="preserve"> </w:t>
      </w:r>
      <w:r w:rsidR="002D0CC5">
        <w:t>W</w:t>
      </w:r>
      <w:r>
        <w:t xml:space="preserve">ith respect to other points we support the list of amendments drafted by our European association </w:t>
      </w:r>
      <w:proofErr w:type="spellStart"/>
      <w:r>
        <w:t>Digital</w:t>
      </w:r>
      <w:r w:rsidR="002D0CC5">
        <w:t>e</w:t>
      </w:r>
      <w:r>
        <w:t>urope</w:t>
      </w:r>
      <w:proofErr w:type="spellEnd"/>
      <w:r>
        <w:t>.</w:t>
      </w:r>
    </w:p>
    <w:p w:rsidR="0076200A" w:rsidRDefault="0076200A" w:rsidP="0076200A">
      <w:pPr>
        <w:spacing w:line="240" w:lineRule="auto"/>
      </w:pPr>
    </w:p>
    <w:p w:rsidR="00274DF0" w:rsidRPr="00274DF0" w:rsidRDefault="00274DF0" w:rsidP="00274DF0">
      <w:pPr>
        <w:pStyle w:val="berschrift1"/>
        <w:rPr>
          <w:lang w:val="en-GB"/>
        </w:rPr>
      </w:pPr>
      <w:r>
        <w:rPr>
          <w:lang w:val="en-GB"/>
        </w:rPr>
        <w:t>Scope of the Regulation</w:t>
      </w:r>
    </w:p>
    <w:p w:rsidR="00274DF0" w:rsidRDefault="00274DF0" w:rsidP="00154C8C">
      <w:pPr>
        <w:rPr>
          <w:b/>
          <w:lang w:val="en-GB"/>
        </w:rPr>
      </w:pPr>
    </w:p>
    <w:p w:rsidR="00154C8C" w:rsidRPr="00154C8C" w:rsidRDefault="004771C4" w:rsidP="00154C8C">
      <w:pPr>
        <w:rPr>
          <w:b/>
          <w:lang w:val="en-GB"/>
        </w:rPr>
      </w:pPr>
      <w:r w:rsidRPr="00154C8C">
        <w:rPr>
          <w:b/>
          <w:lang w:val="en-GB"/>
        </w:rPr>
        <w:t>Art. 4 (1) and Recitals 23, 24</w:t>
      </w:r>
      <w:r w:rsidR="00154C8C" w:rsidRPr="00154C8C">
        <w:rPr>
          <w:b/>
          <w:lang w:val="en-GB"/>
        </w:rPr>
        <w:t xml:space="preserve"> Definition of Personal Data </w:t>
      </w:r>
    </w:p>
    <w:p w:rsidR="004771C4" w:rsidRDefault="004771C4" w:rsidP="00BA03B0">
      <w:pPr>
        <w:rPr>
          <w:lang w:val="en-GB"/>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kopf"/>
              <w:spacing w:line="360" w:lineRule="auto"/>
              <w:rPr>
                <w:rFonts w:cs="Arial"/>
              </w:rPr>
            </w:pPr>
            <w:r w:rsidRPr="00131D21">
              <w:rPr>
                <w:rFonts w:cs="Arial"/>
              </w:rPr>
              <w:t>Commission Proposal</w:t>
            </w:r>
          </w:p>
        </w:tc>
        <w:tc>
          <w:tcPr>
            <w:tcW w:w="3575" w:type="dxa"/>
            <w:tcMar>
              <w:top w:w="0" w:type="dxa"/>
              <w:left w:w="0" w:type="dxa"/>
              <w:bottom w:w="125" w:type="dxa"/>
              <w:right w:w="0" w:type="dxa"/>
            </w:tcMar>
          </w:tcPr>
          <w:p w:rsidR="008A5167" w:rsidRPr="00131D21" w:rsidRDefault="008A5167" w:rsidP="00374E20">
            <w:pPr>
              <w:pStyle w:val="Tabellenkopf"/>
              <w:spacing w:line="360" w:lineRule="auto"/>
              <w:rPr>
                <w:rFonts w:cs="Arial"/>
              </w:rPr>
            </w:pPr>
            <w:r w:rsidRPr="00131D21">
              <w:rPr>
                <w:rFonts w:cs="Arial"/>
              </w:rPr>
              <w:t>BITKOM Proposal</w:t>
            </w:r>
          </w:p>
        </w:tc>
      </w:tr>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Art. 4 (1)</w:t>
            </w:r>
          </w:p>
          <w:p w:rsidR="008A5167" w:rsidRPr="00131D21" w:rsidRDefault="008A5167" w:rsidP="00374E20">
            <w:pPr>
              <w:pStyle w:val="Tabellenfu"/>
              <w:spacing w:line="360" w:lineRule="auto"/>
              <w:rPr>
                <w:rFonts w:cs="Arial"/>
              </w:rPr>
            </w:pPr>
            <w:r w:rsidRPr="00131D21">
              <w:rPr>
                <w:rFonts w:cs="Arial"/>
              </w:rPr>
              <w:t>'data subject' means an identified natural person or a natural person who can be identified, directly or indirectly, by means reasonably likely to be used by the controller or by any other natural or legal person, in particular by reference to an identification number, location data, online identifier or to one or more factors specific to the physical, physiological, genetic, mental, econo</w:t>
            </w:r>
            <w:r w:rsidRPr="00131D21">
              <w:rPr>
                <w:rFonts w:cs="Arial"/>
              </w:rPr>
              <w:t>m</w:t>
            </w:r>
            <w:r w:rsidRPr="00131D21">
              <w:rPr>
                <w:rFonts w:cs="Arial"/>
              </w:rPr>
              <w:t>ic, cultural or social identity of that person;</w:t>
            </w:r>
          </w:p>
        </w:tc>
        <w:tc>
          <w:tcPr>
            <w:tcW w:w="3575" w:type="dxa"/>
            <w:tcMar>
              <w:top w:w="0" w:type="dxa"/>
              <w:left w:w="0" w:type="dxa"/>
              <w:bottom w:w="125" w:type="dxa"/>
              <w:right w:w="0" w:type="dxa"/>
            </w:tcMar>
          </w:tcPr>
          <w:p w:rsidR="00374E20" w:rsidRDefault="00374E20" w:rsidP="00374E20">
            <w:pPr>
              <w:pStyle w:val="Tabellenfu"/>
              <w:spacing w:line="360" w:lineRule="auto"/>
              <w:rPr>
                <w:rFonts w:cs="Arial"/>
              </w:rPr>
            </w:pPr>
            <w:r>
              <w:rPr>
                <w:rFonts w:cs="Arial"/>
              </w:rPr>
              <w:t>Art. 4 (1)</w:t>
            </w:r>
          </w:p>
          <w:p w:rsidR="008A5167" w:rsidRPr="00131D21" w:rsidRDefault="008A5167" w:rsidP="00F03CC7">
            <w:pPr>
              <w:pStyle w:val="Tabellenfu"/>
              <w:spacing w:line="360" w:lineRule="auto"/>
              <w:rPr>
                <w:rFonts w:cs="Arial"/>
              </w:rPr>
            </w:pPr>
            <w:r w:rsidRPr="00131D21">
              <w:rPr>
                <w:rFonts w:cs="Arial"/>
              </w:rPr>
              <w:t xml:space="preserve">'data subject' means an identified natural person or a natural person who can be identified, directly or indirectly, by means reasonably likely to be used by the </w:t>
            </w:r>
            <w:r w:rsidRPr="000C5C19">
              <w:rPr>
                <w:rFonts w:cs="Arial"/>
                <w:b/>
                <w:strike/>
              </w:rPr>
              <w:t>controller</w:t>
            </w:r>
            <w:r w:rsidR="000C5C19" w:rsidRPr="000C5C19">
              <w:rPr>
                <w:rFonts w:cs="Arial"/>
                <w:b/>
                <w:strike/>
              </w:rPr>
              <w:t xml:space="preserve"> </w:t>
            </w:r>
            <w:r w:rsidRPr="000C5C19">
              <w:rPr>
                <w:rFonts w:cs="Arial"/>
                <w:b/>
                <w:strike/>
              </w:rPr>
              <w:t xml:space="preserve">or by any other natural or legal person-, </w:t>
            </w:r>
            <w:r w:rsidRPr="00131D21">
              <w:rPr>
                <w:rFonts w:cs="Arial"/>
              </w:rPr>
              <w:t>in particular by reference to an identification number</w:t>
            </w:r>
            <w:r w:rsidR="00374E20">
              <w:rPr>
                <w:rFonts w:cs="Arial"/>
              </w:rPr>
              <w:t xml:space="preserve"> </w:t>
            </w:r>
            <w:r w:rsidRPr="00131D21">
              <w:rPr>
                <w:rFonts w:cs="Arial"/>
                <w:b/>
                <w:i/>
              </w:rPr>
              <w:t xml:space="preserve">in combination with specific information enabling the identification </w:t>
            </w:r>
            <w:r w:rsidRPr="00131D21">
              <w:rPr>
                <w:rFonts w:cs="Arial"/>
              </w:rPr>
              <w:t>or to one or more factors specific to the physical, physiological, genetic, mental, economic, cultural or social identity of that person;</w:t>
            </w:r>
          </w:p>
        </w:tc>
      </w:tr>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lastRenderedPageBreak/>
              <w:t>Recital 23 ‘data subject’</w:t>
            </w:r>
          </w:p>
          <w:p w:rsidR="008A5167" w:rsidRPr="00131D21" w:rsidRDefault="008A5167" w:rsidP="00374E20">
            <w:pPr>
              <w:pStyle w:val="Tabellenfu"/>
              <w:spacing w:line="360" w:lineRule="auto"/>
              <w:rPr>
                <w:rFonts w:cs="Arial"/>
              </w:rPr>
            </w:pPr>
            <w:r w:rsidRPr="00131D21">
              <w:rPr>
                <w:rFonts w:cs="Arial"/>
              </w:rPr>
              <w:t>The principles of protection should apply to any information concerning an identified or identifiable person. To determine whether a person is identif</w:t>
            </w:r>
            <w:r w:rsidRPr="00131D21">
              <w:rPr>
                <w:rFonts w:cs="Arial"/>
              </w:rPr>
              <w:t>i</w:t>
            </w:r>
            <w:r w:rsidRPr="00131D21">
              <w:rPr>
                <w:rFonts w:cs="Arial"/>
              </w:rPr>
              <w:t>able, account should be taken of all the means likely reasonably to be used either by the contro</w:t>
            </w:r>
            <w:r w:rsidRPr="00131D21">
              <w:rPr>
                <w:rFonts w:cs="Arial"/>
              </w:rPr>
              <w:t>l</w:t>
            </w:r>
            <w:r w:rsidRPr="00131D21">
              <w:rPr>
                <w:rFonts w:cs="Arial"/>
              </w:rPr>
              <w:t>ler or by any other person to identify the individ</w:t>
            </w:r>
            <w:r w:rsidRPr="00131D21">
              <w:rPr>
                <w:rFonts w:cs="Arial"/>
              </w:rPr>
              <w:t>u</w:t>
            </w:r>
            <w:r w:rsidRPr="00131D21">
              <w:rPr>
                <w:rFonts w:cs="Arial"/>
              </w:rPr>
              <w:t>al. The principles of data protection should not apply to data rendered anonymous in such a way that the data subject is no longer identifiable.</w:t>
            </w:r>
          </w:p>
        </w:tc>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Recital 23 ‘data subject’</w:t>
            </w:r>
          </w:p>
          <w:p w:rsidR="008A5167" w:rsidRDefault="008A5167" w:rsidP="00374E20">
            <w:pPr>
              <w:spacing w:line="360" w:lineRule="auto"/>
              <w:rPr>
                <w:rFonts w:cs="Arial"/>
                <w:b/>
                <w:i/>
                <w:sz w:val="16"/>
                <w:szCs w:val="16"/>
              </w:rPr>
            </w:pPr>
            <w:r w:rsidRPr="00131D21">
              <w:rPr>
                <w:rFonts w:cs="Arial"/>
                <w:sz w:val="16"/>
                <w:szCs w:val="16"/>
              </w:rPr>
              <w:t xml:space="preserve">The principles of protection should apply </w:t>
            </w:r>
            <w:r w:rsidRPr="00131D21">
              <w:rPr>
                <w:rFonts w:cs="Arial"/>
                <w:b/>
                <w:i/>
                <w:sz w:val="16"/>
                <w:szCs w:val="16"/>
              </w:rPr>
              <w:t>only</w:t>
            </w:r>
            <w:r w:rsidRPr="00131D21">
              <w:rPr>
                <w:rFonts w:cs="Arial"/>
                <w:sz w:val="16"/>
                <w:szCs w:val="16"/>
              </w:rPr>
              <w:t xml:space="preserve"> to </w:t>
            </w:r>
            <w:r w:rsidRPr="00131D21">
              <w:rPr>
                <w:rFonts w:cs="Arial"/>
                <w:b/>
                <w:i/>
                <w:strike/>
                <w:sz w:val="16"/>
                <w:szCs w:val="16"/>
              </w:rPr>
              <w:t>any</w:t>
            </w:r>
            <w:r w:rsidRPr="00131D21">
              <w:rPr>
                <w:rFonts w:cs="Arial"/>
                <w:b/>
                <w:i/>
                <w:sz w:val="16"/>
                <w:szCs w:val="16"/>
              </w:rPr>
              <w:t xml:space="preserve"> specific</w:t>
            </w:r>
            <w:r w:rsidRPr="00131D21">
              <w:rPr>
                <w:rFonts w:cs="Arial"/>
                <w:sz w:val="16"/>
                <w:szCs w:val="16"/>
              </w:rPr>
              <w:t xml:space="preserve"> information concerning an identified or identifiable person. To determine whether a person is identifiable, account should be taken: (</w:t>
            </w:r>
            <w:proofErr w:type="spellStart"/>
            <w:r w:rsidRPr="00131D21">
              <w:rPr>
                <w:rFonts w:cs="Arial"/>
                <w:sz w:val="16"/>
                <w:szCs w:val="16"/>
              </w:rPr>
              <w:t>i</w:t>
            </w:r>
            <w:proofErr w:type="spellEnd"/>
            <w:r w:rsidRPr="00131D21">
              <w:rPr>
                <w:rFonts w:cs="Arial"/>
                <w:sz w:val="16"/>
                <w:szCs w:val="16"/>
              </w:rPr>
              <w:t xml:space="preserve">) </w:t>
            </w:r>
            <w:r w:rsidRPr="00131D21">
              <w:rPr>
                <w:rFonts w:cs="Arial"/>
                <w:b/>
                <w:i/>
                <w:strike/>
                <w:sz w:val="16"/>
                <w:szCs w:val="16"/>
              </w:rPr>
              <w:t>of</w:t>
            </w:r>
            <w:r w:rsidRPr="00131D21">
              <w:rPr>
                <w:rFonts w:cs="Arial"/>
                <w:b/>
                <w:i/>
                <w:sz w:val="16"/>
                <w:szCs w:val="16"/>
              </w:rPr>
              <w:t xml:space="preserve"> only of those</w:t>
            </w:r>
            <w:r w:rsidRPr="00131D21">
              <w:rPr>
                <w:rFonts w:cs="Arial"/>
                <w:sz w:val="16"/>
                <w:szCs w:val="16"/>
              </w:rPr>
              <w:t xml:space="preserve"> </w:t>
            </w:r>
            <w:r w:rsidRPr="00131D21">
              <w:rPr>
                <w:rFonts w:cs="Arial"/>
                <w:b/>
                <w:i/>
                <w:strike/>
                <w:sz w:val="16"/>
                <w:szCs w:val="16"/>
              </w:rPr>
              <w:t>all the</w:t>
            </w:r>
            <w:r w:rsidRPr="00131D21">
              <w:rPr>
                <w:rFonts w:cs="Arial"/>
                <w:sz w:val="16"/>
                <w:szCs w:val="16"/>
              </w:rPr>
              <w:t xml:space="preserve"> means reasonably likely to be used </w:t>
            </w:r>
            <w:r w:rsidRPr="00131D21">
              <w:rPr>
                <w:rFonts w:cs="Arial"/>
                <w:b/>
                <w:i/>
                <w:strike/>
                <w:sz w:val="16"/>
                <w:szCs w:val="16"/>
              </w:rPr>
              <w:t>either</w:t>
            </w:r>
            <w:r w:rsidRPr="00131D21">
              <w:rPr>
                <w:rFonts w:cs="Arial"/>
                <w:strike/>
                <w:sz w:val="16"/>
                <w:szCs w:val="16"/>
              </w:rPr>
              <w:t xml:space="preserve"> </w:t>
            </w:r>
            <w:r w:rsidRPr="00131D21">
              <w:rPr>
                <w:rFonts w:cs="Arial"/>
                <w:sz w:val="16"/>
                <w:szCs w:val="16"/>
              </w:rPr>
              <w:t xml:space="preserve">by the controller or by any other </w:t>
            </w:r>
            <w:r w:rsidRPr="00131D21">
              <w:rPr>
                <w:rFonts w:cs="Arial"/>
                <w:b/>
                <w:i/>
                <w:sz w:val="16"/>
                <w:szCs w:val="16"/>
              </w:rPr>
              <w:t>natural or legal</w:t>
            </w:r>
            <w:r w:rsidRPr="00131D21">
              <w:rPr>
                <w:rFonts w:cs="Arial"/>
                <w:sz w:val="16"/>
                <w:szCs w:val="16"/>
              </w:rPr>
              <w:t xml:space="preserve"> person to identify </w:t>
            </w:r>
            <w:proofErr w:type="gramStart"/>
            <w:r w:rsidRPr="00131D21">
              <w:rPr>
                <w:rFonts w:cs="Arial"/>
                <w:sz w:val="16"/>
                <w:szCs w:val="16"/>
              </w:rPr>
              <w:t xml:space="preserve">the individual, and (ii) </w:t>
            </w:r>
            <w:r w:rsidRPr="00131D21">
              <w:rPr>
                <w:rFonts w:cs="Arial"/>
                <w:b/>
                <w:i/>
                <w:sz w:val="16"/>
                <w:szCs w:val="16"/>
              </w:rPr>
              <w:t>the reasonable likeliness of a person</w:t>
            </w:r>
            <w:proofErr w:type="gramEnd"/>
            <w:r w:rsidRPr="00131D21">
              <w:rPr>
                <w:rFonts w:cs="Arial"/>
                <w:b/>
                <w:i/>
                <w:sz w:val="16"/>
                <w:szCs w:val="16"/>
              </w:rPr>
              <w:t xml:space="preserve"> being identified.</w:t>
            </w:r>
            <w:r w:rsidRPr="00131D21">
              <w:rPr>
                <w:rFonts w:cs="Arial"/>
                <w:sz w:val="16"/>
                <w:szCs w:val="16"/>
              </w:rPr>
              <w:t xml:space="preserve"> The principles of data protection should not apply to data rendered anonymous </w:t>
            </w:r>
            <w:r w:rsidRPr="00131D21">
              <w:rPr>
                <w:rFonts w:cs="Arial"/>
                <w:b/>
                <w:i/>
                <w:sz w:val="16"/>
                <w:szCs w:val="16"/>
              </w:rPr>
              <w:t>or made unreadable</w:t>
            </w:r>
            <w:r w:rsidRPr="00131D21">
              <w:rPr>
                <w:rFonts w:cs="Arial"/>
                <w:sz w:val="16"/>
                <w:szCs w:val="16"/>
              </w:rPr>
              <w:t xml:space="preserve"> in such a way that the data subject is no longer </w:t>
            </w:r>
            <w:r w:rsidRPr="00131D21">
              <w:rPr>
                <w:rFonts w:cs="Arial"/>
                <w:b/>
                <w:i/>
                <w:sz w:val="16"/>
                <w:szCs w:val="16"/>
              </w:rPr>
              <w:t>or not yet</w:t>
            </w:r>
            <w:r w:rsidRPr="00131D21">
              <w:rPr>
                <w:rFonts w:cs="Arial"/>
                <w:sz w:val="16"/>
                <w:szCs w:val="16"/>
              </w:rPr>
              <w:t xml:space="preserve"> identifiable </w:t>
            </w:r>
            <w:r w:rsidRPr="00131D21">
              <w:rPr>
                <w:rFonts w:cs="Arial"/>
                <w:b/>
                <w:i/>
                <w:sz w:val="16"/>
                <w:szCs w:val="16"/>
              </w:rPr>
              <w:t>from the data.</w:t>
            </w:r>
          </w:p>
          <w:p w:rsidR="00F03CC7" w:rsidRPr="00131D21" w:rsidRDefault="00F03CC7" w:rsidP="00374E20">
            <w:pPr>
              <w:spacing w:line="360" w:lineRule="auto"/>
              <w:rPr>
                <w:rFonts w:cs="Arial"/>
                <w:b/>
                <w:i/>
                <w:sz w:val="16"/>
                <w:szCs w:val="16"/>
              </w:rPr>
            </w:pPr>
          </w:p>
          <w:p w:rsidR="008A5167" w:rsidRPr="00131D21" w:rsidRDefault="008A5167" w:rsidP="00374E20">
            <w:pPr>
              <w:spacing w:line="360" w:lineRule="auto"/>
              <w:rPr>
                <w:rFonts w:cs="Arial"/>
                <w:sz w:val="18"/>
                <w:szCs w:val="18"/>
              </w:rPr>
            </w:pPr>
            <w:r w:rsidRPr="00131D21">
              <w:rPr>
                <w:rFonts w:cs="Arial"/>
                <w:b/>
                <w:i/>
                <w:sz w:val="16"/>
                <w:szCs w:val="16"/>
              </w:rPr>
              <w:t xml:space="preserve">Serial numbers of products, </w:t>
            </w:r>
            <w:r w:rsidRPr="00131D21">
              <w:rPr>
                <w:rFonts w:cs="Arial"/>
                <w:b/>
                <w:bCs/>
                <w:i/>
                <w:sz w:val="16"/>
                <w:szCs w:val="16"/>
              </w:rPr>
              <w:t>IP addresses, International Mobile Equipment Identity codes or other such</w:t>
            </w:r>
            <w:r w:rsidRPr="00131D21">
              <w:rPr>
                <w:rFonts w:cs="Arial"/>
                <w:b/>
                <w:i/>
                <w:sz w:val="16"/>
                <w:szCs w:val="16"/>
              </w:rPr>
              <w:t xml:space="preserve"> identifiers should not be regar</w:t>
            </w:r>
            <w:r w:rsidRPr="00131D21">
              <w:rPr>
                <w:rFonts w:cs="Arial"/>
                <w:b/>
                <w:i/>
                <w:sz w:val="16"/>
                <w:szCs w:val="16"/>
              </w:rPr>
              <w:t>d</w:t>
            </w:r>
            <w:r w:rsidRPr="00131D21">
              <w:rPr>
                <w:rFonts w:cs="Arial"/>
                <w:b/>
                <w:i/>
                <w:sz w:val="16"/>
                <w:szCs w:val="16"/>
              </w:rPr>
              <w:t xml:space="preserve">ed as personal data before a link to a natural person can be established. </w:t>
            </w:r>
            <w:r w:rsidRPr="00131D21">
              <w:rPr>
                <w:rFonts w:cs="Arial"/>
                <w:b/>
                <w:bCs/>
                <w:i/>
                <w:sz w:val="16"/>
                <w:szCs w:val="16"/>
              </w:rPr>
              <w:t>Such</w:t>
            </w:r>
            <w:r w:rsidRPr="00131D21">
              <w:rPr>
                <w:rFonts w:cs="Arial"/>
                <w:b/>
                <w:i/>
                <w:sz w:val="16"/>
                <w:szCs w:val="16"/>
              </w:rPr>
              <w:t xml:space="preserve"> identifiers should still not be regarded as personal data even after establishment of such link </w:t>
            </w:r>
            <w:r w:rsidRPr="00131D21">
              <w:rPr>
                <w:rFonts w:cs="Arial"/>
                <w:b/>
                <w:bCs/>
                <w:i/>
                <w:sz w:val="16"/>
                <w:szCs w:val="16"/>
              </w:rPr>
              <w:t>when they remain</w:t>
            </w:r>
            <w:r w:rsidRPr="00131D21">
              <w:rPr>
                <w:rFonts w:cs="Arial"/>
                <w:b/>
                <w:i/>
                <w:sz w:val="16"/>
                <w:szCs w:val="16"/>
              </w:rPr>
              <w:t xml:space="preserve"> standalone in the possession of a controller or processor, </w:t>
            </w:r>
            <w:r w:rsidRPr="00131D21">
              <w:rPr>
                <w:rFonts w:cs="Arial"/>
                <w:b/>
                <w:bCs/>
                <w:i/>
                <w:sz w:val="16"/>
                <w:szCs w:val="16"/>
              </w:rPr>
              <w:t>i.e. when they are not combined with additional data in order to identify or target activities at a natural person.</w:t>
            </w:r>
          </w:p>
        </w:tc>
      </w:tr>
      <w:tr w:rsidR="008A5167" w:rsidRPr="00131D21" w:rsidTr="002D0CC5">
        <w:trPr>
          <w:cantSplit/>
          <w:tblHeader/>
        </w:trPr>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Recital 24</w:t>
            </w:r>
          </w:p>
          <w:p w:rsidR="008A5167" w:rsidRPr="00131D21" w:rsidRDefault="008A5167" w:rsidP="00374E20">
            <w:pPr>
              <w:pStyle w:val="Tabellenfu"/>
              <w:spacing w:line="360" w:lineRule="auto"/>
              <w:rPr>
                <w:rFonts w:cs="Arial"/>
              </w:rPr>
            </w:pPr>
            <w:r w:rsidRPr="00131D21">
              <w:rPr>
                <w:rFonts w:cs="Arial"/>
              </w:rPr>
              <w:t>When using online services, individuals may be associated with online identifiers provided by their devices, applications, tools and protocols, such as Internet Protocol addresses or cookie identifiers. This may leave traces which, combined with unique identifiers and other information received by the servers, may be used to create profiles of the individuals and identify them. It follows that identification numbers, location data, online identifiers or other specific factors as such need not necessarily be considered as personal data in all circumstances.</w:t>
            </w:r>
          </w:p>
        </w:tc>
        <w:tc>
          <w:tcPr>
            <w:tcW w:w="3575" w:type="dxa"/>
            <w:tcMar>
              <w:top w:w="0" w:type="dxa"/>
              <w:left w:w="0" w:type="dxa"/>
              <w:bottom w:w="125" w:type="dxa"/>
              <w:right w:w="0" w:type="dxa"/>
            </w:tcMar>
          </w:tcPr>
          <w:p w:rsidR="008A5167" w:rsidRPr="00131D21" w:rsidRDefault="008A5167" w:rsidP="00374E20">
            <w:pPr>
              <w:pStyle w:val="Tabellenfu"/>
              <w:spacing w:line="360" w:lineRule="auto"/>
              <w:rPr>
                <w:rFonts w:cs="Arial"/>
              </w:rPr>
            </w:pPr>
            <w:r w:rsidRPr="00131D21">
              <w:rPr>
                <w:rFonts w:cs="Arial"/>
              </w:rPr>
              <w:t>Recital 24</w:t>
            </w:r>
          </w:p>
          <w:p w:rsidR="008A5167" w:rsidRPr="00131D21" w:rsidRDefault="008A5167" w:rsidP="00374E20">
            <w:pPr>
              <w:pStyle w:val="Tabellenfu"/>
              <w:spacing w:line="360" w:lineRule="auto"/>
              <w:rPr>
                <w:rFonts w:cs="Arial"/>
              </w:rPr>
            </w:pPr>
            <w:r w:rsidRPr="00131D21">
              <w:rPr>
                <w:rFonts w:cs="Arial"/>
              </w:rPr>
              <w:t xml:space="preserve">When using online services, individuals may be associated with online identifiers provided by their devices, applications, tools and protocols, such as Internet Protocol addresses or cookie identifiers. This may leave traces which, combined with unique identifiers and other information received by the servers, may be used to create profiles of the individuals and identify them. It follows that identification numbers, location data, online identifiers or other specific factors </w:t>
            </w:r>
            <w:r w:rsidRPr="000C5C19">
              <w:rPr>
                <w:rFonts w:cs="Arial"/>
                <w:b/>
                <w:i/>
                <w:strike/>
              </w:rPr>
              <w:t>as such</w:t>
            </w:r>
            <w:r w:rsidRPr="00131D21">
              <w:rPr>
                <w:rFonts w:cs="Arial"/>
              </w:rPr>
              <w:t xml:space="preserve"> need not necessarily be considered as personal data in all circumstances.</w:t>
            </w:r>
          </w:p>
        </w:tc>
      </w:tr>
    </w:tbl>
    <w:p w:rsidR="008A5167" w:rsidRDefault="008A5167" w:rsidP="00BA03B0">
      <w:pPr>
        <w:rPr>
          <w:lang w:val="en-GB"/>
        </w:rPr>
      </w:pPr>
    </w:p>
    <w:p w:rsidR="00332EB9" w:rsidRPr="00332EB9" w:rsidRDefault="00332EB9" w:rsidP="00BA03B0">
      <w:pPr>
        <w:rPr>
          <w:b/>
        </w:rPr>
      </w:pPr>
      <w:r w:rsidRPr="00332EB9">
        <w:rPr>
          <w:b/>
        </w:rPr>
        <w:t>Justification</w:t>
      </w:r>
    </w:p>
    <w:p w:rsidR="00F03CC7" w:rsidRDefault="0006137B" w:rsidP="00BA03B0">
      <w:r w:rsidRPr="0006137B">
        <w:t>Online identifiers and location data on their own cannot identify individuals. Also, in view of the fact that the draft Regulation places new burdens on data contro</w:t>
      </w:r>
      <w:r w:rsidRPr="0006137B">
        <w:t>l</w:t>
      </w:r>
      <w:r w:rsidRPr="0006137B">
        <w:t xml:space="preserve">lers and processors, it is important to have a clear definition for 'personal data'. </w:t>
      </w:r>
      <w:r w:rsidRPr="0006137B">
        <w:lastRenderedPageBreak/>
        <w:t>We therefore suggest that location data and online identifiers as such are e</w:t>
      </w:r>
      <w:r w:rsidRPr="0006137B">
        <w:t>x</w:t>
      </w:r>
      <w:r w:rsidRPr="0006137B">
        <w:t>cluded from that definition.</w:t>
      </w:r>
      <w:r>
        <w:t xml:space="preserve"> </w:t>
      </w:r>
    </w:p>
    <w:p w:rsidR="00F03CC7" w:rsidRDefault="00F03CC7" w:rsidP="00BA03B0"/>
    <w:p w:rsidR="00154C8C" w:rsidRDefault="0006137B" w:rsidP="00BA03B0">
      <w:pPr>
        <w:rPr>
          <w:lang w:val="en-GB"/>
        </w:rPr>
      </w:pPr>
      <w:r>
        <w:t>I</w:t>
      </w:r>
      <w:r w:rsidR="00332EB9" w:rsidRPr="00332EB9">
        <w:t xml:space="preserve">t should be made clear that the theoretical possibility to identify an individual is in itself not sufficient for considering an individual as identifiable. </w:t>
      </w:r>
      <w:r w:rsidR="003A5A5D" w:rsidRPr="003A5A5D">
        <w:t>Thus, for e</w:t>
      </w:r>
      <w:r w:rsidR="003A5A5D" w:rsidRPr="003A5A5D">
        <w:t>x</w:t>
      </w:r>
      <w:r w:rsidR="003A5A5D" w:rsidRPr="003A5A5D">
        <w:t>ample, if, by the use of super-computing resources, the reasonable likeliness of identification is high for a given data set, such data set will nevertheless not be considered personal data subject to this regulation if the data controller is not reasonably likely to have access to or use such supercomputing resources to perform such identification</w:t>
      </w:r>
      <w:r w:rsidR="003A5A5D">
        <w:t xml:space="preserve">. </w:t>
      </w:r>
      <w:r w:rsidR="00332EB9" w:rsidRPr="00332EB9">
        <w:t>An overly broad definition of ‘data subject’ enco</w:t>
      </w:r>
      <w:r w:rsidR="00332EB9" w:rsidRPr="00332EB9">
        <w:t>m</w:t>
      </w:r>
      <w:r w:rsidR="00332EB9" w:rsidRPr="00332EB9">
        <w:t>passing those identifiers (such as serial numbers etc.) which are not connected to a natural person does not lead to a better protection; on the contrary it takes away incentives to make data anonymous or to refrain from linking it to a natural person.</w:t>
      </w:r>
    </w:p>
    <w:p w:rsidR="00CA3122" w:rsidRDefault="00CA3122" w:rsidP="0025507C">
      <w:pPr>
        <w:pStyle w:val="berschrift"/>
        <w:spacing w:before="0"/>
        <w:rPr>
          <w:b w:val="0"/>
        </w:rPr>
      </w:pPr>
    </w:p>
    <w:p w:rsidR="00374E20" w:rsidRPr="00374E20" w:rsidRDefault="00374E20" w:rsidP="00374E20"/>
    <w:p w:rsidR="00274DF0" w:rsidRDefault="00274DF0" w:rsidP="00274DF0">
      <w:pPr>
        <w:pStyle w:val="berschrift1"/>
      </w:pPr>
      <w:r>
        <w:t>Lawfulness of Data Processing</w:t>
      </w:r>
    </w:p>
    <w:p w:rsidR="00274DF0" w:rsidRPr="00274DF0" w:rsidRDefault="00274DF0" w:rsidP="00274DF0"/>
    <w:p w:rsidR="00976CDA" w:rsidRDefault="00976CDA" w:rsidP="003441FD">
      <w:pPr>
        <w:rPr>
          <w:b/>
        </w:rPr>
      </w:pPr>
      <w:r>
        <w:rPr>
          <w:b/>
        </w:rPr>
        <w:t xml:space="preserve">Art. 6 </w:t>
      </w:r>
      <w:r w:rsidR="00D96D42">
        <w:rPr>
          <w:b/>
        </w:rPr>
        <w:t>Lawfulness of Processing</w:t>
      </w:r>
    </w:p>
    <w:p w:rsidR="00D96D42" w:rsidRDefault="00D96D42" w:rsidP="003441FD">
      <w:pPr>
        <w:rPr>
          <w:b/>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F8521B" w:rsidRPr="00BD4F74" w:rsidTr="00374E20">
        <w:trPr>
          <w:cantSplit/>
          <w:tblHeader/>
        </w:trPr>
        <w:tc>
          <w:tcPr>
            <w:tcW w:w="3575" w:type="dxa"/>
            <w:tcMar>
              <w:top w:w="0" w:type="dxa"/>
              <w:left w:w="0" w:type="dxa"/>
              <w:bottom w:w="125" w:type="dxa"/>
              <w:right w:w="0" w:type="dxa"/>
            </w:tcMar>
          </w:tcPr>
          <w:p w:rsidR="00F8521B" w:rsidRPr="00BD4F74" w:rsidRDefault="00F8521B" w:rsidP="00374E20">
            <w:pPr>
              <w:pStyle w:val="Tabellenkopf"/>
              <w:spacing w:line="360" w:lineRule="auto"/>
            </w:pPr>
            <w:r w:rsidRPr="00BD4F74">
              <w:t>Commission Proposal</w:t>
            </w:r>
          </w:p>
        </w:tc>
        <w:tc>
          <w:tcPr>
            <w:tcW w:w="3575" w:type="dxa"/>
            <w:tcMar>
              <w:top w:w="0" w:type="dxa"/>
              <w:left w:w="0" w:type="dxa"/>
              <w:bottom w:w="125" w:type="dxa"/>
              <w:right w:w="0" w:type="dxa"/>
            </w:tcMar>
          </w:tcPr>
          <w:p w:rsidR="00F8521B" w:rsidRPr="00BD4F74" w:rsidRDefault="00F8521B" w:rsidP="00374E20">
            <w:pPr>
              <w:pStyle w:val="Tabellenkopf"/>
              <w:spacing w:line="360" w:lineRule="auto"/>
            </w:pPr>
            <w:r w:rsidRPr="00BD4F74">
              <w:t>BITKOM Proposal</w:t>
            </w:r>
          </w:p>
        </w:tc>
      </w:tr>
      <w:tr w:rsidR="00F8521B" w:rsidRPr="00BD4F74" w:rsidTr="00374E20">
        <w:trPr>
          <w:cantSplit/>
        </w:trPr>
        <w:tc>
          <w:tcPr>
            <w:tcW w:w="3575" w:type="dxa"/>
            <w:tcMar>
              <w:top w:w="125" w:type="dxa"/>
              <w:left w:w="0" w:type="dxa"/>
              <w:bottom w:w="125" w:type="dxa"/>
              <w:right w:w="0" w:type="dxa"/>
            </w:tcMar>
          </w:tcPr>
          <w:p w:rsidR="00F8521B" w:rsidRPr="00BD4F74" w:rsidRDefault="00F8521B" w:rsidP="00374E20">
            <w:pPr>
              <w:pStyle w:val="Tabellenfu"/>
              <w:spacing w:line="360" w:lineRule="auto"/>
            </w:pPr>
            <w:r w:rsidRPr="00BD4F74">
              <w:t xml:space="preserve">b) processing is necessary for the performance of a contract to which the data subject is party or in order to take steps at the request of the data subject prior to entering into a contract; </w:t>
            </w:r>
          </w:p>
          <w:p w:rsidR="00F8521B" w:rsidRPr="00BD4F74" w:rsidRDefault="00F8521B" w:rsidP="00374E20">
            <w:pPr>
              <w:pStyle w:val="Tabellenfu"/>
              <w:spacing w:line="360" w:lineRule="auto"/>
            </w:pPr>
          </w:p>
          <w:p w:rsidR="00F8521B" w:rsidRPr="00BD4F74" w:rsidRDefault="00F8521B" w:rsidP="00374E20">
            <w:pPr>
              <w:pStyle w:val="Tabellenfu"/>
              <w:spacing w:line="360" w:lineRule="auto"/>
            </w:pPr>
          </w:p>
        </w:tc>
        <w:tc>
          <w:tcPr>
            <w:tcW w:w="3575" w:type="dxa"/>
            <w:tcMar>
              <w:top w:w="125" w:type="dxa"/>
              <w:left w:w="0" w:type="dxa"/>
              <w:bottom w:w="125" w:type="dxa"/>
              <w:right w:w="0" w:type="dxa"/>
            </w:tcMar>
          </w:tcPr>
          <w:p w:rsidR="00F8521B" w:rsidRPr="00BD4F74" w:rsidRDefault="00F8521B" w:rsidP="00374E20">
            <w:pPr>
              <w:pStyle w:val="Tabellenfu"/>
              <w:spacing w:line="360" w:lineRule="auto"/>
            </w:pPr>
            <w:r w:rsidRPr="00BD4F74">
              <w:t xml:space="preserve">b) processing is necessary for the performance of a contract to which the data subject is party or in order to take steps at the request of the data subject prior to entering into a contract; </w:t>
            </w:r>
            <w:r w:rsidRPr="00BD4F74">
              <w:rPr>
                <w:b/>
                <w:bCs/>
                <w:i/>
                <w:iCs/>
              </w:rPr>
              <w:t>or as otherwise appropriate to manage or effectuate the relationship between the controller and data subject</w:t>
            </w:r>
            <w:r w:rsidRPr="00BD4F74">
              <w:t xml:space="preserve"> </w:t>
            </w:r>
          </w:p>
        </w:tc>
      </w:tr>
      <w:tr w:rsidR="00F8521B" w:rsidRPr="00BD4F74" w:rsidTr="00374E20">
        <w:trPr>
          <w:cantSplit/>
        </w:trPr>
        <w:tc>
          <w:tcPr>
            <w:tcW w:w="3575" w:type="dxa"/>
            <w:tcMar>
              <w:top w:w="125" w:type="dxa"/>
              <w:left w:w="0" w:type="dxa"/>
              <w:bottom w:w="125" w:type="dxa"/>
              <w:right w:w="0" w:type="dxa"/>
            </w:tcMar>
          </w:tcPr>
          <w:p w:rsidR="00F8521B" w:rsidRPr="00BD4F74" w:rsidRDefault="00F8521B" w:rsidP="00374E20">
            <w:pPr>
              <w:pStyle w:val="Tabellenfu"/>
              <w:spacing w:line="360" w:lineRule="auto"/>
            </w:pPr>
            <w:r w:rsidRPr="00BD4F74">
              <w:t>(f) processing is necessary for the purposes of the legitimate interests pursued by a controller, except where such interests are overridden by the interests or fundamental rights and freedoms of the data subject which require protection</w:t>
            </w:r>
          </w:p>
          <w:p w:rsidR="00F8521B" w:rsidRPr="00BD4F74" w:rsidRDefault="00F8521B" w:rsidP="00374E20">
            <w:pPr>
              <w:pStyle w:val="Tabellenfu"/>
              <w:spacing w:line="360" w:lineRule="auto"/>
            </w:pPr>
            <w:proofErr w:type="gramStart"/>
            <w:r w:rsidRPr="00BD4F74">
              <w:t>of</w:t>
            </w:r>
            <w:proofErr w:type="gramEnd"/>
            <w:r w:rsidRPr="00BD4F74">
              <w:t xml:space="preserve"> personal data, in particular where the data subject is a child. […]</w:t>
            </w:r>
          </w:p>
        </w:tc>
        <w:tc>
          <w:tcPr>
            <w:tcW w:w="3575" w:type="dxa"/>
            <w:tcMar>
              <w:top w:w="125" w:type="dxa"/>
              <w:left w:w="0" w:type="dxa"/>
              <w:bottom w:w="125" w:type="dxa"/>
              <w:right w:w="0" w:type="dxa"/>
            </w:tcMar>
          </w:tcPr>
          <w:p w:rsidR="00F8521B" w:rsidRPr="00BD4F74" w:rsidRDefault="00F8521B" w:rsidP="00B57F08">
            <w:pPr>
              <w:pStyle w:val="Tabellenfu"/>
              <w:spacing w:line="360" w:lineRule="auto"/>
            </w:pPr>
            <w:r w:rsidRPr="00BD4F74">
              <w:t xml:space="preserve">(f) processing is necessary for the purposes of the legitimate interests pursued by a controller </w:t>
            </w:r>
            <w:r w:rsidRPr="00BD4F74">
              <w:rPr>
                <w:b/>
                <w:bCs/>
              </w:rPr>
              <w:t xml:space="preserve">or </w:t>
            </w:r>
            <w:r w:rsidRPr="00BD4F74">
              <w:rPr>
                <w:b/>
                <w:bCs/>
                <w:i/>
              </w:rPr>
              <w:t>by a third party</w:t>
            </w:r>
            <w:r w:rsidRPr="00BD4F74">
              <w:t>, except where such interests are overridden by the interests or fundamental rights and freedoms of the data subject which require protection of personal data</w:t>
            </w:r>
            <w:r w:rsidRPr="000C5C19">
              <w:rPr>
                <w:b/>
                <w:strike/>
              </w:rPr>
              <w:t>, in particular where the data subject is a child</w:t>
            </w:r>
            <w:r w:rsidRPr="00BD4F74">
              <w:t xml:space="preserve">.[…]. </w:t>
            </w:r>
          </w:p>
        </w:tc>
      </w:tr>
      <w:tr w:rsidR="00374E20" w:rsidRPr="00780A25" w:rsidTr="00374E20">
        <w:trPr>
          <w:cantSplit/>
        </w:trPr>
        <w:tc>
          <w:tcPr>
            <w:tcW w:w="3575" w:type="dxa"/>
            <w:tcMar>
              <w:top w:w="125" w:type="dxa"/>
              <w:left w:w="0" w:type="dxa"/>
              <w:bottom w:w="125" w:type="dxa"/>
              <w:right w:w="0" w:type="dxa"/>
            </w:tcMar>
          </w:tcPr>
          <w:p w:rsidR="00374E20" w:rsidRPr="00BD4F74" w:rsidRDefault="00374E20" w:rsidP="00374E20">
            <w:pPr>
              <w:pStyle w:val="Tabellenfu"/>
              <w:spacing w:line="360" w:lineRule="auto"/>
            </w:pPr>
          </w:p>
        </w:tc>
        <w:tc>
          <w:tcPr>
            <w:tcW w:w="3575" w:type="dxa"/>
            <w:tcMar>
              <w:top w:w="125" w:type="dxa"/>
              <w:left w:w="0" w:type="dxa"/>
              <w:bottom w:w="125" w:type="dxa"/>
              <w:right w:w="0" w:type="dxa"/>
            </w:tcMar>
          </w:tcPr>
          <w:p w:rsidR="00374E20" w:rsidRPr="00A3469A" w:rsidRDefault="00CE5607" w:rsidP="00A3469A">
            <w:pPr>
              <w:pStyle w:val="Tabellenfu"/>
              <w:spacing w:line="360" w:lineRule="auto"/>
            </w:pPr>
            <w:r>
              <w:t xml:space="preserve">(g) </w:t>
            </w:r>
            <w:r w:rsidR="0095274B" w:rsidRPr="0095274B">
              <w:t xml:space="preserve">For the purposes of advertising, market research or in order to design </w:t>
            </w:r>
            <w:proofErr w:type="spellStart"/>
            <w:r w:rsidR="0095274B" w:rsidRPr="0095274B">
              <w:t>telemedia</w:t>
            </w:r>
            <w:proofErr w:type="spellEnd"/>
            <w:r w:rsidR="0095274B">
              <w:t xml:space="preserve"> services</w:t>
            </w:r>
            <w:r w:rsidR="0095274B" w:rsidRPr="0095274B">
              <w:t xml:space="preserve"> in a</w:t>
            </w:r>
            <w:r w:rsidR="0095274B">
              <w:t xml:space="preserve"> </w:t>
            </w:r>
            <w:r w:rsidR="0095274B" w:rsidRPr="0095274B">
              <w:t xml:space="preserve">needs-based manner, the </w:t>
            </w:r>
            <w:r w:rsidR="0095274B">
              <w:t>controller</w:t>
            </w:r>
            <w:r w:rsidR="0095274B" w:rsidRPr="0095274B">
              <w:t xml:space="preserve"> may produce profiles of usage based on</w:t>
            </w:r>
            <w:r w:rsidR="0095274B">
              <w:t xml:space="preserve"> </w:t>
            </w:r>
            <w:r w:rsidR="0095274B" w:rsidRPr="0095274B">
              <w:t xml:space="preserve">pseudonyms to the extent that the </w:t>
            </w:r>
            <w:r w:rsidR="0095274B">
              <w:t>data subject</w:t>
            </w:r>
            <w:r w:rsidR="0095274B" w:rsidRPr="0095274B">
              <w:t xml:space="preserve"> does not object to this. The</w:t>
            </w:r>
            <w:r w:rsidR="0095274B">
              <w:t xml:space="preserve"> controller</w:t>
            </w:r>
            <w:r w:rsidR="0095274B" w:rsidRPr="0095274B">
              <w:t xml:space="preserve"> must refer the </w:t>
            </w:r>
            <w:r w:rsidR="00D35438">
              <w:t>data subject</w:t>
            </w:r>
            <w:r w:rsidR="0095274B" w:rsidRPr="0095274B">
              <w:t xml:space="preserve"> to his right of </w:t>
            </w:r>
            <w:r w:rsidR="00D35438">
              <w:t xml:space="preserve">refusal </w:t>
            </w:r>
            <w:r w:rsidR="00A3469A">
              <w:t xml:space="preserve">of </w:t>
            </w:r>
            <w:r w:rsidR="00AB123B" w:rsidRPr="00AB123B">
              <w:t>pseudonymous</w:t>
            </w:r>
            <w:r w:rsidR="00D35438">
              <w:t xml:space="preserve"> profiling measures </w:t>
            </w:r>
            <w:r w:rsidR="00A3469A">
              <w:t>in accordance with</w:t>
            </w:r>
            <w:r w:rsidR="00D35438">
              <w:t xml:space="preserve"> Art. 14</w:t>
            </w:r>
            <w:r w:rsidR="0095274B" w:rsidRPr="0095274B">
              <w:t>. These profiles of usage must not be collated with data on the bearer</w:t>
            </w:r>
            <w:r w:rsidR="00D35438">
              <w:t xml:space="preserve"> </w:t>
            </w:r>
            <w:r w:rsidR="0095274B" w:rsidRPr="00A3469A">
              <w:t>of the pseudonym.</w:t>
            </w:r>
          </w:p>
        </w:tc>
      </w:tr>
    </w:tbl>
    <w:p w:rsidR="00F8521B" w:rsidRPr="00A3469A" w:rsidRDefault="00F8521B" w:rsidP="003441FD">
      <w:pPr>
        <w:rPr>
          <w:b/>
        </w:rPr>
      </w:pPr>
    </w:p>
    <w:p w:rsidR="00374E20" w:rsidRPr="00A3469A" w:rsidRDefault="00374E20" w:rsidP="003441FD">
      <w:pPr>
        <w:rPr>
          <w:b/>
        </w:rPr>
      </w:pPr>
    </w:p>
    <w:p w:rsidR="00976CDA" w:rsidRDefault="00D96D42" w:rsidP="003441FD">
      <w:pPr>
        <w:rPr>
          <w:b/>
        </w:rPr>
      </w:pPr>
      <w:r>
        <w:rPr>
          <w:b/>
        </w:rPr>
        <w:t>Justification</w:t>
      </w:r>
    </w:p>
    <w:p w:rsidR="00E25F64" w:rsidRDefault="00AA7EC8" w:rsidP="003441FD">
      <w:r>
        <w:t xml:space="preserve">b) </w:t>
      </w:r>
      <w:r w:rsidR="00983CB4">
        <w:t>There are cases, where there is no contract (yet) and where it is not possible or appropriate to ask the customer in advance to request the desired processing of data.</w:t>
      </w:r>
      <w:r w:rsidR="00D35438">
        <w:t xml:space="preserve"> </w:t>
      </w:r>
      <w:del w:id="0" w:author="Autor">
        <w:r w:rsidR="00983CB4" w:rsidDel="00D35438">
          <w:br/>
        </w:r>
      </w:del>
      <w:r w:rsidR="00983CB4">
        <w:t xml:space="preserve">Example: </w:t>
      </w:r>
      <w:r w:rsidR="00D96D42" w:rsidRPr="00E25F64">
        <w:t xml:space="preserve">If an online retailer wants to offer payment per invoice after delivery of the ordered goods, usually he needs to check on the </w:t>
      </w:r>
      <w:proofErr w:type="spellStart"/>
      <w:r w:rsidR="00D96D42" w:rsidRPr="00E25F64">
        <w:t>reliabilty</w:t>
      </w:r>
      <w:proofErr w:type="spellEnd"/>
      <w:r w:rsidR="00D96D42" w:rsidRPr="00E25F64">
        <w:t xml:space="preserve"> of the customer very quickly. There </w:t>
      </w:r>
      <w:r w:rsidR="00E25F64">
        <w:t>is</w:t>
      </w:r>
      <w:r w:rsidR="00D96D42" w:rsidRPr="00E25F64">
        <w:t xml:space="preserve"> no request of the custome</w:t>
      </w:r>
      <w:r w:rsidR="00E25F64">
        <w:t>r to do so, but the online retailer needs to do so in order to be able to offer this, other</w:t>
      </w:r>
      <w:r w:rsidR="00983CB4">
        <w:t>wise the risk would be too high and he could offer the service to no one.</w:t>
      </w:r>
    </w:p>
    <w:p w:rsidR="00745609" w:rsidRDefault="00745609" w:rsidP="003441FD"/>
    <w:p w:rsidR="00D21180" w:rsidRDefault="00E13066" w:rsidP="00E13066">
      <w:r>
        <w:t xml:space="preserve">f) </w:t>
      </w:r>
      <w:r w:rsidRPr="009901C1">
        <w:t xml:space="preserve">Credit agencies and industry warning systems that are partly already legally required to prevent money laundering or fraud (cf. </w:t>
      </w:r>
      <w:r w:rsidR="00CE5607">
        <w:t>Art.</w:t>
      </w:r>
      <w:r w:rsidRPr="009901C1">
        <w:t xml:space="preserve"> 25 c German Banking Act) retrieve their data, as commonly conceived, not based on the interest of the bodies providing the data or the credit agency storing the data or the warning system, but based on the legitimate interest of third parties in the systems. If the legal basis protecting the interests of third parties ceases to exist, credit age</w:t>
      </w:r>
      <w:r w:rsidRPr="009901C1">
        <w:t>n</w:t>
      </w:r>
      <w:r w:rsidRPr="009901C1">
        <w:t>cies and warning systems would not be able to become active at all since the transfer of corresponding data (in the interest of third parties) would no longer be permitted. In this respect, companies would lose the possibility to check credit ratings or use systems in the framework of compliance measures (for the signif</w:t>
      </w:r>
      <w:r w:rsidRPr="009901C1">
        <w:t>i</w:t>
      </w:r>
      <w:r w:rsidRPr="009901C1">
        <w:t xml:space="preserve">cance of credit agencies, also check European Court of Justice of 23 Nov. 2006 – </w:t>
      </w:r>
      <w:r>
        <w:t>case</w:t>
      </w:r>
      <w:r w:rsidRPr="009901C1">
        <w:t xml:space="preserve"> 238/05).</w:t>
      </w:r>
      <w:r w:rsidR="006600D9">
        <w:t xml:space="preserve"> </w:t>
      </w:r>
    </w:p>
    <w:p w:rsidR="00D21180" w:rsidRDefault="00D21180" w:rsidP="00E13066"/>
    <w:p w:rsidR="00E13066" w:rsidRPr="009901C1" w:rsidRDefault="006600D9" w:rsidP="00E13066">
      <w:r>
        <w:t>Further</w:t>
      </w:r>
      <w:r w:rsidR="00D21180">
        <w:t>more</w:t>
      </w:r>
      <w:r>
        <w:t xml:space="preserve">, the protection of a child is already </w:t>
      </w:r>
      <w:r w:rsidR="00D21180">
        <w:t>given</w:t>
      </w:r>
      <w:r>
        <w:t xml:space="preserve"> when it comes to the balance of right</w:t>
      </w:r>
      <w:r w:rsidR="00D21180">
        <w:t>s</w:t>
      </w:r>
      <w:r>
        <w:t xml:space="preserve"> between the controller or a third party and the data subject. </w:t>
      </w:r>
      <w:r w:rsidR="00D21180">
        <w:t>Nevertheless</w:t>
      </w:r>
      <w:r>
        <w:t>, such interest</w:t>
      </w:r>
      <w:r w:rsidR="00D21180">
        <w:t>s</w:t>
      </w:r>
      <w:r>
        <w:t xml:space="preserve"> have to be taken into due consideration, especially if the data</w:t>
      </w:r>
      <w:r w:rsidR="00D21180">
        <w:t xml:space="preserve"> subject</w:t>
      </w:r>
      <w:r>
        <w:t xml:space="preserve"> is a ch</w:t>
      </w:r>
      <w:r w:rsidR="00D21180">
        <w:t>ild. But the wording as</w:t>
      </w:r>
      <w:r>
        <w:t xml:space="preserve"> it is now could</w:t>
      </w:r>
      <w:r w:rsidR="00D21180">
        <w:t xml:space="preserve"> also imply</w:t>
      </w:r>
      <w:r>
        <w:t xml:space="preserve"> that there </w:t>
      </w:r>
      <w:r w:rsidR="00D21180">
        <w:t xml:space="preserve">is </w:t>
      </w:r>
      <w:r>
        <w:t xml:space="preserve">no </w:t>
      </w:r>
      <w:r w:rsidR="002A0CFA">
        <w:t xml:space="preserve">legitimate </w:t>
      </w:r>
      <w:r w:rsidR="002A0CFA" w:rsidRPr="002A0CFA">
        <w:t xml:space="preserve">processing </w:t>
      </w:r>
      <w:r w:rsidR="00D21180">
        <w:t>possible at all if the data subject is a child, even if the processing is carried out (also) in the interest of the child.</w:t>
      </w:r>
    </w:p>
    <w:p w:rsidR="00F8521B" w:rsidRDefault="00F8521B">
      <w:pPr>
        <w:spacing w:line="240" w:lineRule="auto"/>
      </w:pPr>
    </w:p>
    <w:p w:rsidR="00AB123B" w:rsidRPr="009901C1" w:rsidRDefault="00CE5607" w:rsidP="000C5C19">
      <w:pPr>
        <w:spacing w:line="240" w:lineRule="auto"/>
      </w:pPr>
      <w:r>
        <w:t xml:space="preserve">g) </w:t>
      </w:r>
      <w:r w:rsidR="00AB123B">
        <w:t>P</w:t>
      </w:r>
      <w:r w:rsidR="00AB123B" w:rsidRPr="00AB123B">
        <w:t>seudonymous</w:t>
      </w:r>
      <w:r w:rsidR="00AB123B">
        <w:t xml:space="preserve"> profiling should be deemed as lawfully for reasons of adverti</w:t>
      </w:r>
      <w:r w:rsidR="00AB123B">
        <w:t>s</w:t>
      </w:r>
      <w:r w:rsidR="00AB123B">
        <w:t>ing, market research o</w:t>
      </w:r>
      <w:r w:rsidR="00D2132B">
        <w:t>r</w:t>
      </w:r>
      <w:r w:rsidR="00AB123B">
        <w:t xml:space="preserve"> to design media services in a needs-based manner</w:t>
      </w:r>
      <w:r w:rsidR="00787FAD">
        <w:t xml:space="preserve"> (i.e. user interfaces, websites etc.)</w:t>
      </w:r>
      <w:r w:rsidR="00AB123B">
        <w:t xml:space="preserve">, as long as the profile data is stored separately from the individual data and </w:t>
      </w:r>
      <w:r w:rsidR="00D2132B">
        <w:t xml:space="preserve">the pseudonymous profiles </w:t>
      </w:r>
      <w:proofErr w:type="spellStart"/>
      <w:r w:rsidR="00D2132B">
        <w:t>can not</w:t>
      </w:r>
      <w:proofErr w:type="spellEnd"/>
      <w:r w:rsidR="00D2132B">
        <w:t xml:space="preserve"> be linked to a </w:t>
      </w:r>
      <w:proofErr w:type="spellStart"/>
      <w:r w:rsidR="00787FAD">
        <w:t>indentifiable</w:t>
      </w:r>
      <w:proofErr w:type="spellEnd"/>
      <w:r w:rsidR="00787FAD">
        <w:t xml:space="preserve"> </w:t>
      </w:r>
      <w:r w:rsidR="00D2132B">
        <w:t xml:space="preserve">natural person subsequently. Pseudonymous profiles are essential </w:t>
      </w:r>
      <w:r w:rsidR="00D2132B">
        <w:lastRenderedPageBreak/>
        <w:t>for providing tailor-made online advertising.</w:t>
      </w:r>
      <w:r w:rsidR="00787FAD">
        <w:t xml:space="preserve"> </w:t>
      </w:r>
      <w:r w:rsidR="00AB123B" w:rsidRPr="009901C1">
        <w:t>The economic be</w:t>
      </w:r>
      <w:r w:rsidR="00D2132B">
        <w:t xml:space="preserve">nefit of online advertising is </w:t>
      </w:r>
      <w:r w:rsidR="00AB123B" w:rsidRPr="009901C1">
        <w:t>crucial for all Internet offers, among others, in the field of quality journalism which is available to users free of charge. If such a possibility of funding through advertising is prevented although the processing organ (website operators or third parties transferring advertising banners) cannot track back the actual person, innovative business models on the Internet would be obstructed in all conceivable spheres.</w:t>
      </w:r>
    </w:p>
    <w:p w:rsidR="00A3469A" w:rsidRDefault="00A3469A">
      <w:pPr>
        <w:spacing w:line="240" w:lineRule="auto"/>
      </w:pPr>
    </w:p>
    <w:p w:rsidR="00274DF0" w:rsidRDefault="00274DF0" w:rsidP="00274DF0">
      <w:pPr>
        <w:pStyle w:val="berschrift1"/>
      </w:pPr>
      <w:r>
        <w:t>Data Transfers in Groups of Undertakings</w:t>
      </w:r>
    </w:p>
    <w:p w:rsidR="00976CDA" w:rsidRDefault="00976CDA" w:rsidP="003441FD">
      <w:pPr>
        <w:rPr>
          <w:b/>
        </w:rPr>
      </w:pPr>
    </w:p>
    <w:p w:rsidR="00745609" w:rsidRDefault="00745609" w:rsidP="003441FD">
      <w:pPr>
        <w:rPr>
          <w:b/>
        </w:rPr>
      </w:pPr>
      <w:proofErr w:type="gramStart"/>
      <w:r>
        <w:rPr>
          <w:b/>
        </w:rPr>
        <w:t>NEW Art.</w:t>
      </w:r>
      <w:proofErr w:type="gramEnd"/>
      <w:r>
        <w:rPr>
          <w:b/>
        </w:rPr>
        <w:t xml:space="preserve"> </w:t>
      </w:r>
      <w:proofErr w:type="gramStart"/>
      <w:r>
        <w:rPr>
          <w:b/>
        </w:rPr>
        <w:t>6 (2) a)</w:t>
      </w:r>
      <w:r w:rsidR="002378F7">
        <w:rPr>
          <w:b/>
        </w:rPr>
        <w:t xml:space="preserve"> </w:t>
      </w:r>
      <w:r w:rsidR="00874204">
        <w:rPr>
          <w:b/>
        </w:rPr>
        <w:t>and new Art.</w:t>
      </w:r>
      <w:proofErr w:type="gramEnd"/>
      <w:r w:rsidR="00874204">
        <w:rPr>
          <w:b/>
        </w:rPr>
        <w:t xml:space="preserve"> 4 (16a)</w:t>
      </w:r>
    </w:p>
    <w:p w:rsidR="00514CDF" w:rsidRDefault="00514CDF" w:rsidP="003441FD">
      <w:pPr>
        <w:rPr>
          <w:b/>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745609" w:rsidRPr="00CA3122" w:rsidTr="00374E20">
        <w:trPr>
          <w:cantSplit/>
          <w:tblHeader/>
        </w:trPr>
        <w:tc>
          <w:tcPr>
            <w:tcW w:w="3575" w:type="dxa"/>
            <w:tcMar>
              <w:top w:w="0" w:type="dxa"/>
              <w:left w:w="0" w:type="dxa"/>
              <w:bottom w:w="125" w:type="dxa"/>
              <w:right w:w="0" w:type="dxa"/>
            </w:tcMar>
          </w:tcPr>
          <w:p w:rsidR="00745609" w:rsidRPr="00CA3122" w:rsidRDefault="00745609" w:rsidP="00374E20">
            <w:pPr>
              <w:pStyle w:val="Tabellenkopf"/>
              <w:spacing w:line="360" w:lineRule="auto"/>
            </w:pPr>
            <w:r>
              <w:t>Commission Proposal</w:t>
            </w:r>
          </w:p>
        </w:tc>
        <w:tc>
          <w:tcPr>
            <w:tcW w:w="3575" w:type="dxa"/>
            <w:tcMar>
              <w:top w:w="0" w:type="dxa"/>
              <w:left w:w="0" w:type="dxa"/>
              <w:bottom w:w="125" w:type="dxa"/>
              <w:right w:w="0" w:type="dxa"/>
            </w:tcMar>
          </w:tcPr>
          <w:p w:rsidR="00745609" w:rsidRPr="00CA3122" w:rsidRDefault="00745609" w:rsidP="00374E20">
            <w:pPr>
              <w:pStyle w:val="Tabellenkopf"/>
              <w:spacing w:line="360" w:lineRule="auto"/>
            </w:pPr>
            <w:r>
              <w:t>BITKOM Proposal</w:t>
            </w:r>
          </w:p>
        </w:tc>
      </w:tr>
      <w:tr w:rsidR="00745609" w:rsidTr="00374E20">
        <w:trPr>
          <w:cantSplit/>
        </w:trPr>
        <w:tc>
          <w:tcPr>
            <w:tcW w:w="3575" w:type="dxa"/>
            <w:tcMar>
              <w:top w:w="125" w:type="dxa"/>
              <w:left w:w="0" w:type="dxa"/>
              <w:bottom w:w="125" w:type="dxa"/>
              <w:right w:w="0" w:type="dxa"/>
            </w:tcMar>
          </w:tcPr>
          <w:p w:rsidR="00745609" w:rsidRDefault="00745609" w:rsidP="00374E20">
            <w:pPr>
              <w:pStyle w:val="Tabellenfu"/>
              <w:spacing w:line="360" w:lineRule="auto"/>
            </w:pPr>
          </w:p>
        </w:tc>
        <w:tc>
          <w:tcPr>
            <w:tcW w:w="3575" w:type="dxa"/>
            <w:tcMar>
              <w:top w:w="125" w:type="dxa"/>
              <w:left w:w="0" w:type="dxa"/>
              <w:bottom w:w="125" w:type="dxa"/>
              <w:right w:w="0" w:type="dxa"/>
            </w:tcMar>
          </w:tcPr>
          <w:p w:rsidR="00874204" w:rsidRDefault="00874204" w:rsidP="00374E20">
            <w:pPr>
              <w:pStyle w:val="Tabellenfu"/>
              <w:spacing w:line="360" w:lineRule="auto"/>
            </w:pPr>
            <w:r>
              <w:t xml:space="preserve">Art. 6 (2) a) </w:t>
            </w:r>
            <w:r w:rsidR="00745609" w:rsidRPr="00745609">
              <w:t xml:space="preserve">If the </w:t>
            </w:r>
            <w:r>
              <w:t>controller</w:t>
            </w:r>
            <w:r w:rsidR="00745609" w:rsidRPr="00745609">
              <w:t xml:space="preserve"> is a legal person</w:t>
            </w:r>
            <w:r w:rsidR="0060652E">
              <w:t xml:space="preserve"> that is part of a</w:t>
            </w:r>
            <w:r w:rsidR="00745609" w:rsidRPr="00745609">
              <w:t xml:space="preserve"> </w:t>
            </w:r>
            <w:r w:rsidR="002378F7">
              <w:t xml:space="preserve">registered </w:t>
            </w:r>
            <w:r w:rsidR="00745609" w:rsidRPr="00745609">
              <w:t>group</w:t>
            </w:r>
            <w:r w:rsidR="00CC45C8">
              <w:t xml:space="preserve"> of undertakings</w:t>
            </w:r>
            <w:r w:rsidR="00745609" w:rsidRPr="00745609">
              <w:t xml:space="preserve"> and the provisions of Art. 6 (1) f are fulfilled</w:t>
            </w:r>
            <w:r w:rsidR="00B44B56">
              <w:t>,</w:t>
            </w:r>
            <w:r w:rsidR="00745609" w:rsidRPr="00745609">
              <w:t xml:space="preserve"> the </w:t>
            </w:r>
            <w:r>
              <w:t>controller</w:t>
            </w:r>
            <w:r w:rsidR="00745609" w:rsidRPr="00745609">
              <w:t xml:space="preserve"> may transfer personal data to other controllers that belong to the group. </w:t>
            </w:r>
          </w:p>
        </w:tc>
      </w:tr>
      <w:tr w:rsidR="00374E20" w:rsidTr="00374E20">
        <w:trPr>
          <w:cantSplit/>
        </w:trPr>
        <w:tc>
          <w:tcPr>
            <w:tcW w:w="3575" w:type="dxa"/>
            <w:tcMar>
              <w:top w:w="125" w:type="dxa"/>
              <w:left w:w="0" w:type="dxa"/>
              <w:bottom w:w="125" w:type="dxa"/>
              <w:right w:w="0" w:type="dxa"/>
            </w:tcMar>
          </w:tcPr>
          <w:p w:rsidR="00374E20" w:rsidRDefault="00374E20" w:rsidP="00374E20">
            <w:pPr>
              <w:pStyle w:val="Tabellenfu"/>
              <w:spacing w:line="360" w:lineRule="auto"/>
            </w:pPr>
          </w:p>
        </w:tc>
        <w:tc>
          <w:tcPr>
            <w:tcW w:w="3575" w:type="dxa"/>
            <w:tcMar>
              <w:top w:w="125" w:type="dxa"/>
              <w:left w:w="0" w:type="dxa"/>
              <w:bottom w:w="125" w:type="dxa"/>
              <w:right w:w="0" w:type="dxa"/>
            </w:tcMar>
          </w:tcPr>
          <w:p w:rsidR="00374E20" w:rsidRDefault="00374E20" w:rsidP="00374E20">
            <w:pPr>
              <w:pStyle w:val="Tabellenfu"/>
              <w:spacing w:line="360" w:lineRule="auto"/>
            </w:pPr>
            <w:r>
              <w:t>Art. 4 (16a)</w:t>
            </w:r>
          </w:p>
          <w:p w:rsidR="00374E20" w:rsidRDefault="00374E20" w:rsidP="00374E20">
            <w:pPr>
              <w:pStyle w:val="Tabellenfu"/>
              <w:spacing w:line="360" w:lineRule="auto"/>
            </w:pPr>
            <w:r>
              <w:t>“</w:t>
            </w:r>
            <w:proofErr w:type="gramStart"/>
            <w:r>
              <w:t>registered</w:t>
            </w:r>
            <w:proofErr w:type="gramEnd"/>
            <w:r>
              <w:t xml:space="preserve"> group of </w:t>
            </w:r>
            <w:proofErr w:type="spellStart"/>
            <w:r>
              <w:t>undertakings”means</w:t>
            </w:r>
            <w:proofErr w:type="spellEnd"/>
            <w:r>
              <w:t xml:space="preserve"> a group of undertakings seated in the EU and countries with adequate protection level, that has registered as group at the Data Protection Authority of the main </w:t>
            </w:r>
            <w:proofErr w:type="spellStart"/>
            <w:r>
              <w:t>establishement</w:t>
            </w:r>
            <w:proofErr w:type="spellEnd"/>
            <w:r>
              <w:t xml:space="preserve"> within the EU.</w:t>
            </w:r>
          </w:p>
        </w:tc>
      </w:tr>
    </w:tbl>
    <w:p w:rsidR="008A5167" w:rsidRDefault="008A5167" w:rsidP="003441FD">
      <w:pPr>
        <w:rPr>
          <w:b/>
        </w:rPr>
      </w:pPr>
    </w:p>
    <w:p w:rsidR="00976CDA" w:rsidRDefault="00745609" w:rsidP="003441FD">
      <w:pPr>
        <w:rPr>
          <w:b/>
        </w:rPr>
      </w:pPr>
      <w:r>
        <w:rPr>
          <w:b/>
        </w:rPr>
        <w:t>Justification</w:t>
      </w:r>
    </w:p>
    <w:p w:rsidR="00700CA7" w:rsidRPr="002378F7" w:rsidRDefault="00FA15E1" w:rsidP="002378F7">
      <w:r w:rsidRPr="002378F7">
        <w:t xml:space="preserve">Corporate groups of companies are not </w:t>
      </w:r>
      <w:proofErr w:type="spellStart"/>
      <w:r w:rsidRPr="002378F7">
        <w:t>organised</w:t>
      </w:r>
      <w:proofErr w:type="spellEnd"/>
      <w:r w:rsidRPr="002378F7">
        <w:t xml:space="preserve"> in the structure of their legal entities.</w:t>
      </w:r>
      <w:r w:rsidR="002378F7">
        <w:t xml:space="preserve"> </w:t>
      </w:r>
      <w:r w:rsidRPr="002378F7">
        <w:t xml:space="preserve">Human </w:t>
      </w:r>
      <w:proofErr w:type="spellStart"/>
      <w:r w:rsidRPr="002378F7">
        <w:t>ressources</w:t>
      </w:r>
      <w:proofErr w:type="spellEnd"/>
      <w:r w:rsidRPr="002378F7">
        <w:t xml:space="preserve"> and also customer management are usually org</w:t>
      </w:r>
      <w:r w:rsidRPr="002378F7">
        <w:t>a</w:t>
      </w:r>
      <w:r w:rsidRPr="002378F7">
        <w:t xml:space="preserve">nized between different companies of the group. Therefore there is a strong need for </w:t>
      </w:r>
      <w:proofErr w:type="spellStart"/>
      <w:r w:rsidRPr="002378F7">
        <w:t>unbureaucratic</w:t>
      </w:r>
      <w:proofErr w:type="spellEnd"/>
      <w:r w:rsidRPr="002378F7">
        <w:t xml:space="preserve"> data transfers within such corporate groups.</w:t>
      </w:r>
    </w:p>
    <w:p w:rsidR="00745609" w:rsidRDefault="00FA15E1" w:rsidP="003441FD">
      <w:r w:rsidRPr="002378F7">
        <w:t>The new provisions for BCRs might help a little in international context, but the system is still too complicated to fulfill the needs of companies.</w:t>
      </w:r>
      <w:r w:rsidR="00374E20">
        <w:t xml:space="preserve"> </w:t>
      </w:r>
      <w:r w:rsidR="002378F7">
        <w:t>Therefore a simplified possibility for data transfers within groups of undertakings in the EU or countries with adequate protection level should be installed.</w:t>
      </w:r>
    </w:p>
    <w:p w:rsidR="002378F7" w:rsidRDefault="002378F7"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p w:rsidR="00622F3D" w:rsidRDefault="00622F3D" w:rsidP="003441FD">
      <w:bookmarkStart w:id="1" w:name="_GoBack"/>
      <w:bookmarkEnd w:id="1"/>
    </w:p>
    <w:p w:rsidR="002378F7" w:rsidRDefault="00274DF0" w:rsidP="00274DF0">
      <w:pPr>
        <w:pStyle w:val="berschrift1"/>
      </w:pPr>
      <w:r>
        <w:lastRenderedPageBreak/>
        <w:t>Consent</w:t>
      </w:r>
    </w:p>
    <w:p w:rsidR="00EF00EA" w:rsidRPr="002378F7" w:rsidRDefault="00EF00EA" w:rsidP="003441FD">
      <w:pPr>
        <w:rPr>
          <w:b/>
        </w:rPr>
      </w:pPr>
    </w:p>
    <w:p w:rsidR="003441FD" w:rsidRPr="00976CDA" w:rsidRDefault="00976CDA" w:rsidP="003441FD">
      <w:pPr>
        <w:rPr>
          <w:b/>
        </w:rPr>
      </w:pPr>
      <w:r w:rsidRPr="00976CDA">
        <w:rPr>
          <w:b/>
        </w:rPr>
        <w:t xml:space="preserve">Art. </w:t>
      </w:r>
      <w:proofErr w:type="gramStart"/>
      <w:r w:rsidRPr="00976CDA">
        <w:rPr>
          <w:b/>
        </w:rPr>
        <w:t>7 Consent</w:t>
      </w:r>
      <w:r w:rsidR="0017083E">
        <w:rPr>
          <w:b/>
        </w:rPr>
        <w:t xml:space="preserve"> (Recitals 32, 33, 34)</w:t>
      </w:r>
      <w:r w:rsidR="00E5748F">
        <w:rPr>
          <w:b/>
        </w:rPr>
        <w:t xml:space="preserve"> and Art.</w:t>
      </w:r>
      <w:proofErr w:type="gramEnd"/>
      <w:r w:rsidR="00E5748F">
        <w:rPr>
          <w:b/>
        </w:rPr>
        <w:t xml:space="preserve"> 4 (8)</w:t>
      </w:r>
    </w:p>
    <w:p w:rsidR="00976CDA" w:rsidRPr="003441FD" w:rsidRDefault="00976CDA" w:rsidP="003441FD"/>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kopf"/>
              <w:spacing w:line="360" w:lineRule="auto"/>
              <w:rPr>
                <w:rFonts w:cs="Arial"/>
              </w:rPr>
            </w:pPr>
            <w:r w:rsidRPr="00BD4F74">
              <w:rPr>
                <w:rFonts w:cs="Arial"/>
              </w:rPr>
              <w:t>Commission Proposal</w:t>
            </w:r>
          </w:p>
        </w:tc>
        <w:tc>
          <w:tcPr>
            <w:tcW w:w="3575" w:type="dxa"/>
            <w:tcMar>
              <w:top w:w="0" w:type="dxa"/>
              <w:left w:w="0" w:type="dxa"/>
              <w:bottom w:w="125" w:type="dxa"/>
              <w:right w:w="0" w:type="dxa"/>
            </w:tcMar>
          </w:tcPr>
          <w:p w:rsidR="00514CDF" w:rsidRPr="00BD4F74" w:rsidRDefault="00514CDF" w:rsidP="00374E20">
            <w:pPr>
              <w:pStyle w:val="Tabellenkopf"/>
              <w:spacing w:line="360" w:lineRule="auto"/>
              <w:rPr>
                <w:rFonts w:cs="Arial"/>
              </w:rPr>
            </w:pPr>
            <w:r w:rsidRPr="00BD4F74">
              <w:rPr>
                <w:rFonts w:cs="Arial"/>
              </w:rPr>
              <w:t>BITKOM Proposal</w:t>
            </w: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spacing w:line="360" w:lineRule="auto"/>
              <w:rPr>
                <w:rFonts w:cs="Arial"/>
                <w:sz w:val="16"/>
                <w:szCs w:val="16"/>
              </w:rPr>
            </w:pPr>
            <w:r w:rsidRPr="00BD4F74">
              <w:rPr>
                <w:rFonts w:cs="Arial"/>
                <w:sz w:val="16"/>
                <w:szCs w:val="16"/>
              </w:rPr>
              <w:t>Art. 4 (8)</w:t>
            </w:r>
          </w:p>
          <w:p w:rsidR="00514CDF" w:rsidRPr="00BD4F74" w:rsidRDefault="00514CDF" w:rsidP="00374E20">
            <w:pPr>
              <w:spacing w:line="360" w:lineRule="auto"/>
              <w:rPr>
                <w:rFonts w:cs="Arial"/>
                <w:sz w:val="16"/>
                <w:szCs w:val="16"/>
              </w:rPr>
            </w:pPr>
            <w:r w:rsidRPr="00BD4F74">
              <w:rPr>
                <w:rFonts w:cs="Arial"/>
                <w:noProof/>
                <w:sz w:val="16"/>
                <w:szCs w:val="16"/>
              </w:rPr>
              <w:t>'the data subject's consent' means any freely given specific, informed and explicit indication of his or her wishes by which the data subject, either by a statement or by a clear affirmative action, signifies agreement to personal data relating to them being processed</w:t>
            </w:r>
          </w:p>
        </w:tc>
        <w:tc>
          <w:tcPr>
            <w:tcW w:w="3575" w:type="dxa"/>
            <w:tcMar>
              <w:top w:w="0" w:type="dxa"/>
              <w:left w:w="0" w:type="dxa"/>
              <w:bottom w:w="125" w:type="dxa"/>
              <w:right w:w="0" w:type="dxa"/>
            </w:tcMar>
          </w:tcPr>
          <w:p w:rsidR="00514CDF" w:rsidRPr="00BD4F74" w:rsidRDefault="00514CDF" w:rsidP="00B44B56">
            <w:pPr>
              <w:pStyle w:val="Tabellenfu"/>
              <w:spacing w:line="360" w:lineRule="auto"/>
              <w:rPr>
                <w:rFonts w:cs="Arial"/>
              </w:rPr>
            </w:pPr>
            <w:r w:rsidRPr="00BD4F74">
              <w:rPr>
                <w:rFonts w:cs="Arial"/>
                <w:noProof/>
              </w:rPr>
              <w:t>Art. 4 (8)</w:t>
            </w:r>
            <w:r w:rsidRPr="00BD4F74">
              <w:rPr>
                <w:rFonts w:cs="Arial"/>
                <w:noProof/>
              </w:rPr>
              <w:br/>
              <w:t xml:space="preserve">'the data subject's consent' means any freely given specific, informed and </w:t>
            </w:r>
            <w:r w:rsidRPr="00BD4F74">
              <w:rPr>
                <w:rFonts w:cs="Arial"/>
                <w:b/>
                <w:i/>
                <w:noProof/>
              </w:rPr>
              <w:t>unambiguous</w:t>
            </w:r>
            <w:r w:rsidRPr="00BD4F74">
              <w:rPr>
                <w:rFonts w:cs="Arial"/>
                <w:b/>
                <w:i/>
                <w:strike/>
                <w:noProof/>
              </w:rPr>
              <w:t xml:space="preserve"> explicit </w:t>
            </w:r>
            <w:r w:rsidRPr="00BD4F74">
              <w:rPr>
                <w:rFonts w:cs="Arial"/>
                <w:noProof/>
              </w:rPr>
              <w:t xml:space="preserve">indication of his or her wishes by which the data subject, either by a statement or by a </w:t>
            </w:r>
            <w:r w:rsidRPr="000C5C19">
              <w:rPr>
                <w:rFonts w:cs="Arial"/>
                <w:b/>
                <w:strike/>
                <w:noProof/>
              </w:rPr>
              <w:t>clear</w:t>
            </w:r>
            <w:r w:rsidRPr="000C5C19">
              <w:rPr>
                <w:rFonts w:cs="Arial"/>
                <w:b/>
                <w:noProof/>
              </w:rPr>
              <w:t xml:space="preserve"> </w:t>
            </w:r>
            <w:r w:rsidRPr="00BD4F74">
              <w:rPr>
                <w:rFonts w:cs="Arial"/>
                <w:noProof/>
              </w:rPr>
              <w:t>affirmative action, signifies agreement to personal data relating to them being processed</w:t>
            </w: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spacing w:line="360" w:lineRule="auto"/>
              <w:rPr>
                <w:rFonts w:cs="Arial"/>
                <w:sz w:val="16"/>
                <w:szCs w:val="16"/>
              </w:rPr>
            </w:pPr>
            <w:r w:rsidRPr="00BD4F74">
              <w:rPr>
                <w:rFonts w:cs="Arial"/>
                <w:sz w:val="16"/>
                <w:szCs w:val="16"/>
              </w:rPr>
              <w:t xml:space="preserve">Art. 7 (1) The Controller shall bear the burden of proof for the data </w:t>
            </w:r>
            <w:proofErr w:type="spellStart"/>
            <w:r w:rsidRPr="00BD4F74">
              <w:rPr>
                <w:rFonts w:cs="Arial"/>
                <w:sz w:val="16"/>
                <w:szCs w:val="16"/>
              </w:rPr>
              <w:t>subject’sconsent</w:t>
            </w:r>
            <w:proofErr w:type="spellEnd"/>
            <w:r w:rsidRPr="00BD4F74">
              <w:rPr>
                <w:rFonts w:cs="Arial"/>
                <w:sz w:val="16"/>
                <w:szCs w:val="16"/>
              </w:rPr>
              <w:t xml:space="preserve"> to the pr</w:t>
            </w:r>
            <w:r w:rsidRPr="00BD4F74">
              <w:rPr>
                <w:rFonts w:cs="Arial"/>
                <w:sz w:val="16"/>
                <w:szCs w:val="16"/>
              </w:rPr>
              <w:t>o</w:t>
            </w:r>
            <w:r w:rsidRPr="00BD4F74">
              <w:rPr>
                <w:rFonts w:cs="Arial"/>
                <w:sz w:val="16"/>
                <w:szCs w:val="16"/>
              </w:rPr>
              <w:t>cessing of their personal data for specified purposes.</w:t>
            </w: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Art. 7 (1) deleted</w:t>
            </w:r>
          </w:p>
          <w:p w:rsidR="00514CDF" w:rsidRPr="00BD4F74" w:rsidRDefault="00514CDF" w:rsidP="00374E20">
            <w:pPr>
              <w:pStyle w:val="Tabellenkopf"/>
              <w:spacing w:line="360" w:lineRule="auto"/>
              <w:rPr>
                <w:rFonts w:cs="Arial"/>
              </w:rPr>
            </w:pPr>
          </w:p>
          <w:p w:rsidR="00514CDF" w:rsidRPr="00BD4F74" w:rsidRDefault="00514CDF" w:rsidP="00374E20">
            <w:pPr>
              <w:spacing w:line="360" w:lineRule="auto"/>
              <w:rPr>
                <w:rFonts w:cs="Arial"/>
                <w:sz w:val="16"/>
                <w:szCs w:val="16"/>
              </w:rPr>
            </w:pP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 xml:space="preserve">Art. 7 </w:t>
            </w:r>
            <w:r w:rsidRPr="00BD4F74">
              <w:rPr>
                <w:rFonts w:cs="Arial"/>
                <w:lang w:val="en-GB"/>
              </w:rPr>
              <w:t>(4) Consent shall not provide a legal basis for the processing, where there is a significant imbalance between the position of the data subject and the controller.</w:t>
            </w:r>
            <w:r w:rsidRPr="00BD4F74">
              <w:rPr>
                <w:rFonts w:cs="Arial"/>
              </w:rPr>
              <w:t xml:space="preserve"> </w:t>
            </w:r>
          </w:p>
          <w:p w:rsidR="00514CDF" w:rsidRPr="00BD4F74" w:rsidRDefault="00514CDF" w:rsidP="00374E20">
            <w:pPr>
              <w:pStyle w:val="Tabellenkopf"/>
              <w:spacing w:line="360" w:lineRule="auto"/>
              <w:rPr>
                <w:rFonts w:cs="Arial"/>
              </w:rPr>
            </w:pP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 xml:space="preserve">Art. 7 (4) Consent shall not provide a legal basis for the processing, </w:t>
            </w:r>
            <w:r w:rsidRPr="00BD4F74">
              <w:rPr>
                <w:rFonts w:cs="Arial"/>
                <w:b/>
                <w:bCs/>
                <w:i/>
                <w:iCs/>
              </w:rPr>
              <w:t>where there is</w:t>
            </w:r>
            <w:r w:rsidRPr="00BD4F74">
              <w:rPr>
                <w:rFonts w:cs="Arial"/>
              </w:rPr>
              <w:t xml:space="preserve"> </w:t>
            </w:r>
            <w:r w:rsidRPr="00BD4F74">
              <w:rPr>
                <w:rFonts w:cs="Arial"/>
                <w:b/>
                <w:bCs/>
                <w:i/>
                <w:iCs/>
              </w:rPr>
              <w:t>when,</w:t>
            </w:r>
            <w:r w:rsidRPr="00BD4F74">
              <w:rPr>
                <w:rFonts w:cs="Arial"/>
                <w:i/>
                <w:iCs/>
              </w:rPr>
              <w:t xml:space="preserve"> </w:t>
            </w:r>
            <w:r w:rsidRPr="00BD4F74">
              <w:rPr>
                <w:rFonts w:cs="Arial"/>
                <w:b/>
                <w:bCs/>
                <w:i/>
                <w:iCs/>
              </w:rPr>
              <w:t xml:space="preserve">due to </w:t>
            </w:r>
            <w:r w:rsidRPr="00BD4F74">
              <w:rPr>
                <w:rFonts w:cs="Arial"/>
              </w:rPr>
              <w:t>a significant imbalance between the position of the data</w:t>
            </w:r>
            <w:r w:rsidRPr="00BD4F74">
              <w:rPr>
                <w:rFonts w:cs="Arial"/>
                <w:b/>
                <w:bCs/>
                <w:i/>
                <w:iCs/>
              </w:rPr>
              <w:t xml:space="preserve"> </w:t>
            </w:r>
            <w:r w:rsidRPr="00BD4F74">
              <w:rPr>
                <w:rFonts w:cs="Arial"/>
              </w:rPr>
              <w:t>subject</w:t>
            </w:r>
            <w:r w:rsidRPr="00BD4F74">
              <w:rPr>
                <w:rFonts w:cs="Arial"/>
                <w:b/>
                <w:bCs/>
                <w:i/>
                <w:iCs/>
              </w:rPr>
              <w:t xml:space="preserve"> and the controller, the data subject could not refuse his consent without suffering harmful consequences of a material nature attributable to the controller.</w:t>
            </w: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Recital 32</w:t>
            </w:r>
          </w:p>
          <w:p w:rsidR="00514CDF" w:rsidRPr="00BD4F74" w:rsidRDefault="00514CDF" w:rsidP="00374E20">
            <w:pPr>
              <w:pStyle w:val="Tabellenfu"/>
              <w:spacing w:line="360" w:lineRule="auto"/>
              <w:rPr>
                <w:rFonts w:cs="Arial"/>
              </w:rPr>
            </w:pPr>
            <w:r w:rsidRPr="00BD4F74">
              <w:rPr>
                <w:rFonts w:cs="Arial"/>
              </w:rPr>
              <w:t xml:space="preserve">Where processing is based on the data subject’s consent, the controller should have the burden of proving that the data subject has given the consent to the processing operation. In particular in the context of a written </w:t>
            </w:r>
            <w:proofErr w:type="spellStart"/>
            <w:r w:rsidRPr="00BD4F74">
              <w:rPr>
                <w:rFonts w:cs="Arial"/>
              </w:rPr>
              <w:t>declation</w:t>
            </w:r>
            <w:proofErr w:type="spellEnd"/>
            <w:r w:rsidRPr="00BD4F74">
              <w:rPr>
                <w:rFonts w:cs="Arial"/>
              </w:rPr>
              <w:t xml:space="preserve"> on another matter, safeguards </w:t>
            </w:r>
            <w:proofErr w:type="spellStart"/>
            <w:r w:rsidRPr="00BD4F74">
              <w:rPr>
                <w:rFonts w:cs="Arial"/>
              </w:rPr>
              <w:t>sould</w:t>
            </w:r>
            <w:proofErr w:type="spellEnd"/>
            <w:r w:rsidRPr="00BD4F74">
              <w:rPr>
                <w:rFonts w:cs="Arial"/>
              </w:rPr>
              <w:t xml:space="preserve"> ensure that the data subject is aware that and to what extent </w:t>
            </w:r>
            <w:proofErr w:type="spellStart"/>
            <w:r w:rsidRPr="00BD4F74">
              <w:rPr>
                <w:rFonts w:cs="Arial"/>
              </w:rPr>
              <w:t>constent</w:t>
            </w:r>
            <w:proofErr w:type="spellEnd"/>
            <w:r w:rsidRPr="00BD4F74">
              <w:rPr>
                <w:rFonts w:cs="Arial"/>
              </w:rPr>
              <w:t xml:space="preserve"> is given.</w:t>
            </w:r>
          </w:p>
          <w:p w:rsidR="00514CDF" w:rsidRPr="00BD4F74" w:rsidRDefault="00514CDF" w:rsidP="00374E20">
            <w:pPr>
              <w:pStyle w:val="Tabellenkopf"/>
              <w:spacing w:line="360" w:lineRule="auto"/>
              <w:rPr>
                <w:rFonts w:cs="Arial"/>
              </w:rPr>
            </w:pP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Recital 32</w:t>
            </w:r>
          </w:p>
          <w:p w:rsidR="00514CDF" w:rsidRPr="00BD4F74" w:rsidRDefault="00514CDF" w:rsidP="00374E20">
            <w:pPr>
              <w:pStyle w:val="Tabellenfu"/>
              <w:spacing w:line="360" w:lineRule="auto"/>
              <w:rPr>
                <w:rFonts w:cs="Arial"/>
              </w:rPr>
            </w:pPr>
            <w:r w:rsidRPr="00BD4F74">
              <w:rPr>
                <w:rFonts w:cs="Arial"/>
              </w:rPr>
              <w:t xml:space="preserve">Where processing is based on the data subject’s consent, the controller should have the burden of proving that the data subject has given the consent to the processing operation. </w:t>
            </w:r>
            <w:r w:rsidRPr="00BD4F74">
              <w:rPr>
                <w:rFonts w:cs="Arial"/>
                <w:b/>
                <w:i/>
              </w:rPr>
              <w:t>The burden of proof is only on the fact that consent was actually given to the processing operation in question. The</w:t>
            </w:r>
            <w:r w:rsidR="00374E20">
              <w:rPr>
                <w:rFonts w:cs="Arial"/>
                <w:b/>
                <w:i/>
              </w:rPr>
              <w:t xml:space="preserve"> </w:t>
            </w:r>
            <w:r w:rsidRPr="00BD4F74">
              <w:rPr>
                <w:rFonts w:cs="Arial"/>
                <w:b/>
                <w:i/>
              </w:rPr>
              <w:t xml:space="preserve">controller is not obliged to determine the </w:t>
            </w:r>
            <w:proofErr w:type="spellStart"/>
            <w:r w:rsidRPr="00BD4F74">
              <w:rPr>
                <w:rFonts w:cs="Arial"/>
                <w:b/>
                <w:i/>
              </w:rPr>
              <w:t>identy</w:t>
            </w:r>
            <w:proofErr w:type="spellEnd"/>
            <w:r w:rsidRPr="00BD4F74">
              <w:rPr>
                <w:rFonts w:cs="Arial"/>
                <w:b/>
                <w:i/>
              </w:rPr>
              <w:t xml:space="preserve"> of the person who gives consent.</w:t>
            </w:r>
            <w:r w:rsidR="00374E20">
              <w:rPr>
                <w:rFonts w:cs="Arial"/>
              </w:rPr>
              <w:t xml:space="preserve"> </w:t>
            </w:r>
            <w:r w:rsidRPr="00BD4F74">
              <w:rPr>
                <w:rFonts w:cs="Arial"/>
              </w:rPr>
              <w:t xml:space="preserve">In particular in the context of a written </w:t>
            </w:r>
            <w:proofErr w:type="spellStart"/>
            <w:r w:rsidRPr="00BD4F74">
              <w:rPr>
                <w:rFonts w:cs="Arial"/>
              </w:rPr>
              <w:t>declation</w:t>
            </w:r>
            <w:proofErr w:type="spellEnd"/>
            <w:r w:rsidRPr="00BD4F74">
              <w:rPr>
                <w:rFonts w:cs="Arial"/>
              </w:rPr>
              <w:t xml:space="preserve"> on another matter, safeguards </w:t>
            </w:r>
            <w:proofErr w:type="spellStart"/>
            <w:r w:rsidRPr="00BD4F74">
              <w:rPr>
                <w:rFonts w:cs="Arial"/>
              </w:rPr>
              <w:t>sould</w:t>
            </w:r>
            <w:proofErr w:type="spellEnd"/>
            <w:r w:rsidRPr="00BD4F74">
              <w:rPr>
                <w:rFonts w:cs="Arial"/>
              </w:rPr>
              <w:t xml:space="preserve"> ensure that the data subject is aware that and to what extent </w:t>
            </w:r>
            <w:proofErr w:type="spellStart"/>
            <w:r w:rsidRPr="00BD4F74">
              <w:rPr>
                <w:rFonts w:cs="Arial"/>
              </w:rPr>
              <w:t>constent</w:t>
            </w:r>
            <w:proofErr w:type="spellEnd"/>
            <w:r w:rsidRPr="00BD4F74">
              <w:rPr>
                <w:rFonts w:cs="Arial"/>
              </w:rPr>
              <w:t xml:space="preserve"> is given.</w:t>
            </w:r>
          </w:p>
          <w:p w:rsidR="00514CDF" w:rsidRPr="00BD4F74" w:rsidRDefault="00514CDF" w:rsidP="00374E20">
            <w:pPr>
              <w:pStyle w:val="Tabellenkopf"/>
              <w:spacing w:line="360" w:lineRule="auto"/>
              <w:rPr>
                <w:rFonts w:cs="Arial"/>
              </w:rPr>
            </w:pPr>
          </w:p>
        </w:tc>
      </w:tr>
      <w:tr w:rsidR="00514CDF" w:rsidRPr="00131D21" w:rsidTr="002D0CC5">
        <w:trPr>
          <w:cantSplit/>
          <w:tblHeader/>
        </w:trPr>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lastRenderedPageBreak/>
              <w:t>Recital 34</w:t>
            </w:r>
          </w:p>
          <w:p w:rsidR="00514CDF" w:rsidRPr="00BD4F74" w:rsidRDefault="00514CDF" w:rsidP="00374E20">
            <w:pPr>
              <w:pStyle w:val="Tabellenfu"/>
              <w:spacing w:line="360" w:lineRule="auto"/>
              <w:rPr>
                <w:rFonts w:cs="Arial"/>
                <w:lang w:val="en-GB"/>
              </w:rPr>
            </w:pPr>
            <w:r w:rsidRPr="00BD4F74">
              <w:rPr>
                <w:rFonts w:cs="Arial"/>
                <w:lang w:val="en-GB"/>
              </w:rPr>
              <w:t>Consent should not provide a valid legal ground for the processing of personal data, where there is a clear imbalance between the data subject and the controller. This is especially the case where the data subject is in a situation of dependence from the controller, among others, where personal data are processed by the employer of emplo</w:t>
            </w:r>
            <w:r w:rsidRPr="00BD4F74">
              <w:rPr>
                <w:rFonts w:cs="Arial"/>
                <w:lang w:val="en-GB"/>
              </w:rPr>
              <w:t>y</w:t>
            </w:r>
            <w:r w:rsidRPr="00BD4F74">
              <w:rPr>
                <w:rFonts w:cs="Arial"/>
                <w:lang w:val="en-GB"/>
              </w:rPr>
              <w:t>ees' personal data in the employment context. Where the controller is a public authority, there would be an imbalance only in the specific data processing operations where the public authority can impose an obligation by virtue of its relevant public powers and the consent cannot be deemed as freely given, taking into account the interest of the data subject.</w:t>
            </w:r>
          </w:p>
          <w:p w:rsidR="00514CDF" w:rsidRPr="00BD4F74" w:rsidRDefault="00514CDF" w:rsidP="00374E20">
            <w:pPr>
              <w:pStyle w:val="Tabellenkopf"/>
              <w:spacing w:line="360" w:lineRule="auto"/>
              <w:rPr>
                <w:rFonts w:cs="Arial"/>
              </w:rPr>
            </w:pPr>
          </w:p>
        </w:tc>
        <w:tc>
          <w:tcPr>
            <w:tcW w:w="3575" w:type="dxa"/>
            <w:tcMar>
              <w:top w:w="0" w:type="dxa"/>
              <w:left w:w="0" w:type="dxa"/>
              <w:bottom w:w="125" w:type="dxa"/>
              <w:right w:w="0" w:type="dxa"/>
            </w:tcMar>
          </w:tcPr>
          <w:p w:rsidR="00514CDF" w:rsidRPr="00BD4F74" w:rsidRDefault="00514CDF" w:rsidP="00374E20">
            <w:pPr>
              <w:pStyle w:val="Tabellenfu"/>
              <w:spacing w:line="360" w:lineRule="auto"/>
              <w:rPr>
                <w:rFonts w:cs="Arial"/>
              </w:rPr>
            </w:pPr>
            <w:r w:rsidRPr="00BD4F74">
              <w:rPr>
                <w:rFonts w:cs="Arial"/>
              </w:rPr>
              <w:t>Recital 34</w:t>
            </w:r>
          </w:p>
          <w:p w:rsidR="00514CDF" w:rsidRPr="00BD4F74" w:rsidRDefault="00514CDF" w:rsidP="00374E20">
            <w:pPr>
              <w:pStyle w:val="Tabellenkopf"/>
              <w:spacing w:line="360" w:lineRule="auto"/>
              <w:rPr>
                <w:rFonts w:cs="Arial"/>
              </w:rPr>
            </w:pPr>
            <w:r w:rsidRPr="00BD4F74">
              <w:rPr>
                <w:rFonts w:cs="Arial"/>
                <w:iCs/>
              </w:rPr>
              <w:t>Consent should not provide a valid legal ground for the processing of personal data, where there is a clear imbalance between the data subject and the controller,</w:t>
            </w:r>
            <w:r w:rsidRPr="00BD4F74">
              <w:rPr>
                <w:rFonts w:cs="Arial"/>
                <w:i/>
                <w:iCs/>
              </w:rPr>
              <w:t xml:space="preserve"> </w:t>
            </w:r>
            <w:r w:rsidRPr="00BD4F74">
              <w:rPr>
                <w:rFonts w:cs="Arial"/>
                <w:bCs/>
                <w:i/>
                <w:iCs/>
              </w:rPr>
              <w:t>resulting in the data subject not having a true option of refusal without being subject to harmful consequen</w:t>
            </w:r>
            <w:r w:rsidRPr="00BD4F74">
              <w:rPr>
                <w:rFonts w:cs="Arial"/>
                <w:bCs/>
                <w:i/>
                <w:iCs/>
              </w:rPr>
              <w:t>c</w:t>
            </w:r>
            <w:r w:rsidRPr="00BD4F74">
              <w:rPr>
                <w:rFonts w:cs="Arial"/>
                <w:bCs/>
                <w:i/>
                <w:iCs/>
              </w:rPr>
              <w:t>es, taking into account the interest of the data subject. Such situations may exist, among others, in relation to certain aspects of e</w:t>
            </w:r>
            <w:r w:rsidRPr="00BD4F74">
              <w:rPr>
                <w:rFonts w:cs="Arial"/>
                <w:bCs/>
                <w:i/>
                <w:iCs/>
              </w:rPr>
              <w:t>m</w:t>
            </w:r>
            <w:r w:rsidRPr="00BD4F74">
              <w:rPr>
                <w:rFonts w:cs="Arial"/>
                <w:bCs/>
                <w:i/>
                <w:iCs/>
              </w:rPr>
              <w:t xml:space="preserve">ployment relationship, in context of essential services or when dealing with public </w:t>
            </w:r>
            <w:proofErr w:type="spellStart"/>
            <w:r w:rsidRPr="00BD4F74">
              <w:rPr>
                <w:rFonts w:cs="Arial"/>
                <w:bCs/>
                <w:i/>
                <w:iCs/>
              </w:rPr>
              <w:t>author</w:t>
            </w:r>
            <w:r w:rsidRPr="00BD4F74">
              <w:rPr>
                <w:rFonts w:cs="Arial"/>
                <w:bCs/>
                <w:i/>
                <w:iCs/>
              </w:rPr>
              <w:t>i</w:t>
            </w:r>
            <w:r w:rsidRPr="00BD4F74">
              <w:rPr>
                <w:rFonts w:cs="Arial"/>
                <w:bCs/>
                <w:i/>
                <w:iCs/>
              </w:rPr>
              <w:t>ties.</w:t>
            </w:r>
            <w:r w:rsidRPr="00BD4F74">
              <w:rPr>
                <w:rFonts w:cs="Arial"/>
                <w:i/>
                <w:strike/>
                <w:noProof/>
              </w:rPr>
              <w:t>This</w:t>
            </w:r>
            <w:proofErr w:type="spellEnd"/>
            <w:r w:rsidRPr="00BD4F74">
              <w:rPr>
                <w:rFonts w:cs="Arial"/>
                <w:i/>
                <w:strike/>
                <w:noProof/>
              </w:rPr>
              <w:t xml:space="preserve"> is especially the case where the data subject is in a situation of dependence from the controller, among others, where personal data are processed by the employer of employees' personal data in the employment context. Where the controller is a public authority, there would be an imbalance only in the specific data processing operations where the public authority can impose an obligation by virtue of its relevant public powers and the consent cannot be deemed as freely given, taking into account the interest of the data subject.</w:t>
            </w:r>
          </w:p>
        </w:tc>
      </w:tr>
    </w:tbl>
    <w:p w:rsidR="00514CDF" w:rsidRDefault="00514CDF" w:rsidP="00B43491">
      <w:pPr>
        <w:pStyle w:val="Tabellenfunote"/>
        <w:rPr>
          <w:b/>
          <w:sz w:val="20"/>
          <w:szCs w:val="20"/>
        </w:rPr>
      </w:pPr>
    </w:p>
    <w:p w:rsidR="00AB2FD7" w:rsidRPr="00274DF0" w:rsidRDefault="0025507C" w:rsidP="00B43491">
      <w:pPr>
        <w:pStyle w:val="Tabellenfunote"/>
        <w:rPr>
          <w:b/>
          <w:sz w:val="20"/>
          <w:szCs w:val="20"/>
        </w:rPr>
      </w:pPr>
      <w:r w:rsidRPr="00274DF0">
        <w:rPr>
          <w:b/>
          <w:sz w:val="20"/>
          <w:szCs w:val="20"/>
        </w:rPr>
        <w:t>Justification</w:t>
      </w:r>
    </w:p>
    <w:p w:rsidR="00BD377E" w:rsidRPr="00274DF0" w:rsidRDefault="00BD377E" w:rsidP="00B43491">
      <w:pPr>
        <w:pStyle w:val="Tabellenfunote"/>
        <w:rPr>
          <w:sz w:val="20"/>
          <w:szCs w:val="20"/>
        </w:rPr>
      </w:pPr>
      <w:r w:rsidRPr="00274DF0">
        <w:rPr>
          <w:sz w:val="20"/>
          <w:szCs w:val="20"/>
        </w:rPr>
        <w:t>Art</w:t>
      </w:r>
      <w:r w:rsidR="00D21180">
        <w:rPr>
          <w:sz w:val="20"/>
          <w:szCs w:val="20"/>
        </w:rPr>
        <w:t>.</w:t>
      </w:r>
      <w:r w:rsidRPr="00274DF0">
        <w:rPr>
          <w:sz w:val="20"/>
          <w:szCs w:val="20"/>
        </w:rPr>
        <w:t xml:space="preserve"> 4 (8)</w:t>
      </w:r>
    </w:p>
    <w:p w:rsidR="00BD377E" w:rsidRPr="00274DF0" w:rsidRDefault="00BD377E" w:rsidP="00BD377E">
      <w:pPr>
        <w:pStyle w:val="Tabellenfunote"/>
        <w:rPr>
          <w:sz w:val="20"/>
          <w:szCs w:val="20"/>
        </w:rPr>
      </w:pPr>
      <w:r w:rsidRPr="00274DF0">
        <w:rPr>
          <w:sz w:val="20"/>
          <w:szCs w:val="20"/>
        </w:rPr>
        <w:t xml:space="preserve">The term ‘unambiguous’ is better suited as it does not lower but rather increases the requirements of ‘consent’ compared to ‘explicit’ (because of the combination with the requirement of ‘affirmative action’) and it has a much better chance to be understood in a consistent way in all the Member States. </w:t>
      </w:r>
    </w:p>
    <w:p w:rsidR="00BD377E" w:rsidRPr="00274DF0" w:rsidRDefault="00BD377E" w:rsidP="00B43491">
      <w:pPr>
        <w:pStyle w:val="Tabellenfunote"/>
        <w:rPr>
          <w:i/>
          <w:sz w:val="20"/>
          <w:szCs w:val="20"/>
        </w:rPr>
      </w:pPr>
    </w:p>
    <w:p w:rsidR="00BD377E" w:rsidRPr="00274DF0" w:rsidRDefault="00BD377E" w:rsidP="00B43491">
      <w:pPr>
        <w:pStyle w:val="Tabellenfunote"/>
        <w:rPr>
          <w:sz w:val="20"/>
          <w:szCs w:val="20"/>
        </w:rPr>
      </w:pPr>
      <w:r w:rsidRPr="00274DF0">
        <w:rPr>
          <w:sz w:val="20"/>
          <w:szCs w:val="20"/>
        </w:rPr>
        <w:t>Art. 7 (1) and Recital 32</w:t>
      </w:r>
    </w:p>
    <w:p w:rsidR="009E02DB" w:rsidRPr="00274DF0" w:rsidRDefault="009E02DB" w:rsidP="00B43491">
      <w:pPr>
        <w:pStyle w:val="Tabellenfunote"/>
        <w:rPr>
          <w:sz w:val="20"/>
          <w:szCs w:val="20"/>
        </w:rPr>
      </w:pPr>
      <w:proofErr w:type="gramStart"/>
      <w:r w:rsidRPr="00274DF0">
        <w:rPr>
          <w:sz w:val="20"/>
          <w:szCs w:val="20"/>
        </w:rPr>
        <w:t>The rule on the burden of proof in Art.</w:t>
      </w:r>
      <w:proofErr w:type="gramEnd"/>
      <w:r w:rsidRPr="00274DF0">
        <w:rPr>
          <w:sz w:val="20"/>
          <w:szCs w:val="20"/>
        </w:rPr>
        <w:t xml:space="preserve"> 7 (1) creates an </w:t>
      </w:r>
      <w:r w:rsidR="00174A5D" w:rsidRPr="00274DF0">
        <w:rPr>
          <w:sz w:val="20"/>
          <w:szCs w:val="20"/>
        </w:rPr>
        <w:t>unnecessary disa</w:t>
      </w:r>
      <w:r w:rsidR="00174A5D" w:rsidRPr="00274DF0">
        <w:rPr>
          <w:sz w:val="20"/>
          <w:szCs w:val="20"/>
        </w:rPr>
        <w:t>d</w:t>
      </w:r>
      <w:r w:rsidR="00174A5D" w:rsidRPr="00274DF0">
        <w:rPr>
          <w:sz w:val="20"/>
          <w:szCs w:val="20"/>
        </w:rPr>
        <w:t>vantage for controllers and will force them to collect and archive more data in order to be able to proof given consent. A</w:t>
      </w:r>
      <w:r w:rsidR="00580FA8" w:rsidRPr="00274DF0">
        <w:rPr>
          <w:sz w:val="20"/>
          <w:szCs w:val="20"/>
        </w:rPr>
        <w:t xml:space="preserve">lready </w:t>
      </w:r>
      <w:r w:rsidR="00174A5D" w:rsidRPr="00274DF0">
        <w:rPr>
          <w:sz w:val="20"/>
          <w:szCs w:val="20"/>
        </w:rPr>
        <w:t>now usually companies have to proof that consent was given</w:t>
      </w:r>
      <w:r w:rsidR="00147E92" w:rsidRPr="00274DF0">
        <w:rPr>
          <w:sz w:val="20"/>
          <w:szCs w:val="20"/>
        </w:rPr>
        <w:t>, if that is the legal basis for their processing</w:t>
      </w:r>
      <w:r w:rsidR="00174A5D" w:rsidRPr="00274DF0">
        <w:rPr>
          <w:sz w:val="20"/>
          <w:szCs w:val="20"/>
        </w:rPr>
        <w:t xml:space="preserve"> – they have to provide processes for the declaration of consent and its filing. If they can proof th</w:t>
      </w:r>
      <w:r w:rsidR="00147E92" w:rsidRPr="00274DF0">
        <w:rPr>
          <w:sz w:val="20"/>
          <w:szCs w:val="20"/>
        </w:rPr>
        <w:t xml:space="preserve">at there </w:t>
      </w:r>
      <w:r w:rsidR="00174A5D" w:rsidRPr="00274DF0">
        <w:rPr>
          <w:sz w:val="20"/>
          <w:szCs w:val="20"/>
        </w:rPr>
        <w:t>is</w:t>
      </w:r>
      <w:r w:rsidR="00147E92" w:rsidRPr="00274DF0">
        <w:rPr>
          <w:sz w:val="20"/>
          <w:szCs w:val="20"/>
        </w:rPr>
        <w:t xml:space="preserve"> a filed consent</w:t>
      </w:r>
      <w:r w:rsidR="00174A5D" w:rsidRPr="00274DF0">
        <w:rPr>
          <w:sz w:val="20"/>
          <w:szCs w:val="20"/>
        </w:rPr>
        <w:t xml:space="preserve">, the burden of proof </w:t>
      </w:r>
      <w:r w:rsidR="00580FA8" w:rsidRPr="00274DF0">
        <w:rPr>
          <w:sz w:val="20"/>
          <w:szCs w:val="20"/>
        </w:rPr>
        <w:t>should go</w:t>
      </w:r>
      <w:r w:rsidR="00174A5D" w:rsidRPr="00274DF0">
        <w:rPr>
          <w:sz w:val="20"/>
          <w:szCs w:val="20"/>
        </w:rPr>
        <w:t xml:space="preserve"> to the data subject that might still deny any declaration of consent. </w:t>
      </w:r>
      <w:r w:rsidR="00580FA8" w:rsidRPr="00274DF0">
        <w:rPr>
          <w:sz w:val="20"/>
          <w:szCs w:val="20"/>
        </w:rPr>
        <w:t xml:space="preserve">The </w:t>
      </w:r>
      <w:proofErr w:type="spellStart"/>
      <w:r w:rsidR="00580FA8" w:rsidRPr="00274DF0">
        <w:rPr>
          <w:sz w:val="20"/>
          <w:szCs w:val="20"/>
        </w:rPr>
        <w:t>possibilties</w:t>
      </w:r>
      <w:proofErr w:type="spellEnd"/>
      <w:r w:rsidR="00580FA8" w:rsidRPr="00274DF0">
        <w:rPr>
          <w:sz w:val="20"/>
          <w:szCs w:val="20"/>
        </w:rPr>
        <w:t xml:space="preserve"> of </w:t>
      </w:r>
      <w:proofErr w:type="spellStart"/>
      <w:r w:rsidR="00580FA8" w:rsidRPr="00274DF0">
        <w:rPr>
          <w:sz w:val="20"/>
          <w:szCs w:val="20"/>
        </w:rPr>
        <w:t>ano</w:t>
      </w:r>
      <w:r w:rsidR="00580FA8" w:rsidRPr="00274DF0">
        <w:rPr>
          <w:sz w:val="20"/>
          <w:szCs w:val="20"/>
        </w:rPr>
        <w:t>n</w:t>
      </w:r>
      <w:r w:rsidR="00580FA8" w:rsidRPr="00274DF0">
        <w:rPr>
          <w:sz w:val="20"/>
          <w:szCs w:val="20"/>
        </w:rPr>
        <w:t>ymized</w:t>
      </w:r>
      <w:proofErr w:type="spellEnd"/>
      <w:r w:rsidR="00580FA8" w:rsidRPr="00274DF0">
        <w:rPr>
          <w:sz w:val="20"/>
          <w:szCs w:val="20"/>
        </w:rPr>
        <w:t xml:space="preserve"> usage of internet </w:t>
      </w:r>
      <w:proofErr w:type="spellStart"/>
      <w:r w:rsidR="00580FA8" w:rsidRPr="00274DF0">
        <w:rPr>
          <w:sz w:val="20"/>
          <w:szCs w:val="20"/>
        </w:rPr>
        <w:t>servicesshouldn’t</w:t>
      </w:r>
      <w:proofErr w:type="spellEnd"/>
      <w:r w:rsidR="00580FA8" w:rsidRPr="00274DF0">
        <w:rPr>
          <w:sz w:val="20"/>
          <w:szCs w:val="20"/>
        </w:rPr>
        <w:t xml:space="preserve"> lead to a one-sided disadvantage for the Controller. </w:t>
      </w:r>
      <w:proofErr w:type="gramStart"/>
      <w:r w:rsidR="00174A5D" w:rsidRPr="00274DF0">
        <w:rPr>
          <w:sz w:val="20"/>
          <w:szCs w:val="20"/>
        </w:rPr>
        <w:t>Furthermore the relation between Art.</w:t>
      </w:r>
      <w:proofErr w:type="gramEnd"/>
      <w:r w:rsidR="00174A5D" w:rsidRPr="00274DF0">
        <w:rPr>
          <w:sz w:val="20"/>
          <w:szCs w:val="20"/>
        </w:rPr>
        <w:t xml:space="preserve"> </w:t>
      </w:r>
      <w:proofErr w:type="gramStart"/>
      <w:r w:rsidR="00174A5D" w:rsidRPr="00274DF0">
        <w:rPr>
          <w:sz w:val="20"/>
          <w:szCs w:val="20"/>
        </w:rPr>
        <w:t>7 (1) and</w:t>
      </w:r>
      <w:r w:rsidR="00580FA8" w:rsidRPr="00274DF0">
        <w:rPr>
          <w:sz w:val="20"/>
          <w:szCs w:val="20"/>
        </w:rPr>
        <w:t xml:space="preserve"> Art.</w:t>
      </w:r>
      <w:proofErr w:type="gramEnd"/>
      <w:r w:rsidR="00580FA8" w:rsidRPr="00274DF0">
        <w:rPr>
          <w:sz w:val="20"/>
          <w:szCs w:val="20"/>
        </w:rPr>
        <w:t xml:space="preserve"> 10 </w:t>
      </w:r>
      <w:proofErr w:type="gramStart"/>
      <w:r w:rsidR="00580FA8" w:rsidRPr="00274DF0">
        <w:rPr>
          <w:sz w:val="20"/>
          <w:szCs w:val="20"/>
        </w:rPr>
        <w:t>is</w:t>
      </w:r>
      <w:proofErr w:type="gramEnd"/>
      <w:r w:rsidR="00580FA8" w:rsidRPr="00274DF0">
        <w:rPr>
          <w:sz w:val="20"/>
          <w:szCs w:val="20"/>
        </w:rPr>
        <w:t xml:space="preserve"> unclear a</w:t>
      </w:r>
      <w:r w:rsidR="00174A5D" w:rsidRPr="00274DF0">
        <w:rPr>
          <w:sz w:val="20"/>
          <w:szCs w:val="20"/>
        </w:rPr>
        <w:t xml:space="preserve">s Art. 10 </w:t>
      </w:r>
      <w:proofErr w:type="gramStart"/>
      <w:r w:rsidR="00174A5D" w:rsidRPr="00274DF0">
        <w:rPr>
          <w:sz w:val="20"/>
          <w:szCs w:val="20"/>
        </w:rPr>
        <w:t>says</w:t>
      </w:r>
      <w:proofErr w:type="gramEnd"/>
      <w:r w:rsidR="00174A5D" w:rsidRPr="00274DF0">
        <w:rPr>
          <w:sz w:val="20"/>
          <w:szCs w:val="20"/>
        </w:rPr>
        <w:t xml:space="preserve"> that the controller doesn’t have to collect additional data merely for the purpose of complying with provisions of the regulation.</w:t>
      </w:r>
      <w:r w:rsidR="00580FA8" w:rsidRPr="00274DF0">
        <w:rPr>
          <w:sz w:val="20"/>
          <w:szCs w:val="20"/>
        </w:rPr>
        <w:t xml:space="preserve"> </w:t>
      </w:r>
    </w:p>
    <w:p w:rsidR="00174A5D" w:rsidRPr="00274DF0" w:rsidRDefault="00174A5D" w:rsidP="00B43491">
      <w:pPr>
        <w:pStyle w:val="Tabellenfunote"/>
        <w:rPr>
          <w:sz w:val="20"/>
          <w:szCs w:val="20"/>
        </w:rPr>
      </w:pPr>
    </w:p>
    <w:p w:rsidR="00BD377E" w:rsidRPr="00274DF0" w:rsidRDefault="00AA7EC8" w:rsidP="00B43491">
      <w:pPr>
        <w:pStyle w:val="Tabellenfunote"/>
        <w:rPr>
          <w:sz w:val="20"/>
          <w:szCs w:val="20"/>
        </w:rPr>
      </w:pPr>
      <w:r w:rsidRPr="00274DF0">
        <w:rPr>
          <w:sz w:val="20"/>
          <w:szCs w:val="20"/>
        </w:rPr>
        <w:lastRenderedPageBreak/>
        <w:t xml:space="preserve">Art. 7 (4) </w:t>
      </w:r>
      <w:r w:rsidR="00BD377E" w:rsidRPr="00274DF0">
        <w:rPr>
          <w:sz w:val="20"/>
          <w:szCs w:val="20"/>
        </w:rPr>
        <w:t>and Recital 32</w:t>
      </w:r>
    </w:p>
    <w:p w:rsidR="0025507C" w:rsidRPr="00274DF0" w:rsidRDefault="00D21180" w:rsidP="00B43491">
      <w:pPr>
        <w:pStyle w:val="Tabellenfunote"/>
        <w:rPr>
          <w:sz w:val="20"/>
          <w:szCs w:val="20"/>
        </w:rPr>
      </w:pPr>
      <w:proofErr w:type="gramStart"/>
      <w:r>
        <w:rPr>
          <w:sz w:val="20"/>
          <w:szCs w:val="20"/>
        </w:rPr>
        <w:t xml:space="preserve">The provision of </w:t>
      </w:r>
      <w:r w:rsidR="00BD377E" w:rsidRPr="00274DF0">
        <w:rPr>
          <w:sz w:val="20"/>
          <w:szCs w:val="20"/>
        </w:rPr>
        <w:t>Art.</w:t>
      </w:r>
      <w:proofErr w:type="gramEnd"/>
      <w:r w:rsidR="00BD377E" w:rsidRPr="00274DF0">
        <w:rPr>
          <w:sz w:val="20"/>
          <w:szCs w:val="20"/>
        </w:rPr>
        <w:t xml:space="preserve"> 7 (4)</w:t>
      </w:r>
      <w:r w:rsidR="00374E20">
        <w:rPr>
          <w:sz w:val="20"/>
          <w:szCs w:val="20"/>
        </w:rPr>
        <w:t xml:space="preserve"> </w:t>
      </w:r>
      <w:r w:rsidR="00AA7EC8" w:rsidRPr="00274DF0">
        <w:rPr>
          <w:sz w:val="20"/>
          <w:szCs w:val="20"/>
        </w:rPr>
        <w:t>is problematic</w:t>
      </w:r>
      <w:r w:rsidR="00374E20">
        <w:rPr>
          <w:sz w:val="20"/>
          <w:szCs w:val="20"/>
        </w:rPr>
        <w:t xml:space="preserve"> </w:t>
      </w:r>
      <w:r w:rsidR="00AA7EC8" w:rsidRPr="00274DF0">
        <w:rPr>
          <w:sz w:val="20"/>
          <w:szCs w:val="20"/>
        </w:rPr>
        <w:t>as company agreements or individual consent by the employee are an important and common instrument to regulate data protection issues between companies and the</w:t>
      </w:r>
      <w:r w:rsidR="00745609" w:rsidRPr="00274DF0">
        <w:rPr>
          <w:sz w:val="20"/>
          <w:szCs w:val="20"/>
        </w:rPr>
        <w:t>i</w:t>
      </w:r>
      <w:r w:rsidR="00AA7EC8" w:rsidRPr="00274DF0">
        <w:rPr>
          <w:sz w:val="20"/>
          <w:szCs w:val="20"/>
        </w:rPr>
        <w:t>r employees, voluntary services by an employer for his employe</w:t>
      </w:r>
      <w:r w:rsidR="00745609" w:rsidRPr="00274DF0">
        <w:rPr>
          <w:sz w:val="20"/>
          <w:szCs w:val="20"/>
        </w:rPr>
        <w:t>e</w:t>
      </w:r>
      <w:r w:rsidR="00AA7EC8" w:rsidRPr="00274DF0">
        <w:rPr>
          <w:sz w:val="20"/>
          <w:szCs w:val="20"/>
        </w:rPr>
        <w:t>s that require data processing of some sort were excluded by the proposed provision.</w:t>
      </w:r>
    </w:p>
    <w:p w:rsidR="00D96D42" w:rsidRDefault="00D96D42" w:rsidP="00B43491">
      <w:pPr>
        <w:pStyle w:val="Tabellenfunote"/>
      </w:pPr>
    </w:p>
    <w:p w:rsidR="00CA49EB" w:rsidRDefault="00274DF0" w:rsidP="00274DF0">
      <w:pPr>
        <w:pStyle w:val="berschrift1"/>
      </w:pPr>
      <w:r>
        <w:t xml:space="preserve">Differentiated Rules on </w:t>
      </w:r>
      <w:r w:rsidR="00CA49EB">
        <w:t>Profiling</w:t>
      </w:r>
    </w:p>
    <w:p w:rsidR="00BD4F74" w:rsidRPr="00BD4F74" w:rsidRDefault="00BD4F74" w:rsidP="00BD4F74"/>
    <w:tbl>
      <w:tblPr>
        <w:tblW w:w="6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402"/>
      </w:tblGrid>
      <w:tr w:rsidR="00CA49EB" w:rsidRPr="00CA49EB" w:rsidTr="00BD4F74">
        <w:trPr>
          <w:trHeight w:val="472"/>
        </w:trPr>
        <w:tc>
          <w:tcPr>
            <w:tcW w:w="3402" w:type="dxa"/>
            <w:tcBorders>
              <w:top w:val="single" w:sz="4" w:space="0" w:color="auto"/>
              <w:left w:val="single" w:sz="4" w:space="0" w:color="auto"/>
              <w:bottom w:val="single" w:sz="4" w:space="0" w:color="auto"/>
              <w:right w:val="single" w:sz="4" w:space="0" w:color="auto"/>
            </w:tcBorders>
            <w:hideMark/>
          </w:tcPr>
          <w:p w:rsidR="00CA49EB" w:rsidRPr="00CA49EB" w:rsidRDefault="00CA49EB" w:rsidP="00374E20">
            <w:pPr>
              <w:pStyle w:val="Tabellenfunote"/>
              <w:spacing w:line="360" w:lineRule="auto"/>
              <w:rPr>
                <w:b/>
              </w:rPr>
            </w:pPr>
            <w:r w:rsidRPr="00CA49EB">
              <w:rPr>
                <w:b/>
              </w:rPr>
              <w:t>Commission proposal</w:t>
            </w:r>
          </w:p>
        </w:tc>
        <w:tc>
          <w:tcPr>
            <w:tcW w:w="3402" w:type="dxa"/>
            <w:tcBorders>
              <w:top w:val="single" w:sz="4" w:space="0" w:color="auto"/>
              <w:left w:val="single" w:sz="4" w:space="0" w:color="auto"/>
              <w:bottom w:val="single" w:sz="4" w:space="0" w:color="auto"/>
              <w:right w:val="single" w:sz="4" w:space="0" w:color="auto"/>
            </w:tcBorders>
            <w:hideMark/>
          </w:tcPr>
          <w:p w:rsidR="00CA49EB" w:rsidRPr="00CA49EB" w:rsidRDefault="00CA49EB" w:rsidP="00374E20">
            <w:pPr>
              <w:pStyle w:val="Tabellenfunote"/>
              <w:spacing w:line="360" w:lineRule="auto"/>
              <w:rPr>
                <w:b/>
              </w:rPr>
            </w:pPr>
            <w:r>
              <w:rPr>
                <w:b/>
              </w:rPr>
              <w:t>BITKOM Proposal</w:t>
            </w:r>
          </w:p>
        </w:tc>
      </w:tr>
      <w:tr w:rsidR="00CA49EB" w:rsidRPr="00CA49EB" w:rsidTr="00BD4F74">
        <w:trPr>
          <w:trHeight w:val="709"/>
        </w:trPr>
        <w:tc>
          <w:tcPr>
            <w:tcW w:w="3402" w:type="dxa"/>
            <w:tcBorders>
              <w:top w:val="single" w:sz="4" w:space="0" w:color="auto"/>
              <w:left w:val="single" w:sz="4" w:space="0" w:color="auto"/>
              <w:bottom w:val="single" w:sz="4" w:space="0" w:color="auto"/>
              <w:right w:val="single" w:sz="4" w:space="0" w:color="auto"/>
            </w:tcBorders>
            <w:hideMark/>
          </w:tcPr>
          <w:p w:rsidR="00CA49EB" w:rsidRPr="00CA49EB" w:rsidRDefault="00CA49EB" w:rsidP="00374E20">
            <w:pPr>
              <w:pStyle w:val="Tabellenfunote"/>
              <w:spacing w:line="360" w:lineRule="auto"/>
            </w:pPr>
            <w:r w:rsidRPr="00CA49EB">
              <w:t xml:space="preserve">1. Every natural person shall have the right not to be subject to a measure which produces legal effects concerning this natural person or significantly affects this natural person, and which is based solely on automated processing intended to evaluate certain personal aspects relating to this natural person or to </w:t>
            </w:r>
            <w:proofErr w:type="spellStart"/>
            <w:r w:rsidRPr="00CA49EB">
              <w:t>analyse</w:t>
            </w:r>
            <w:proofErr w:type="spellEnd"/>
            <w:r w:rsidRPr="00CA49EB">
              <w:t xml:space="preserve"> or predict in particular the natural person's performance at work, economic situation, location, health, personal preferences, reliability or </w:t>
            </w:r>
            <w:proofErr w:type="spellStart"/>
            <w:r w:rsidRPr="00CA49EB">
              <w:t>behaviour</w:t>
            </w:r>
            <w:proofErr w:type="spellEnd"/>
            <w:r w:rsidRPr="00CA49EB">
              <w:t>.</w:t>
            </w:r>
          </w:p>
        </w:tc>
        <w:tc>
          <w:tcPr>
            <w:tcW w:w="3402" w:type="dxa"/>
            <w:tcBorders>
              <w:top w:val="single" w:sz="4" w:space="0" w:color="auto"/>
              <w:left w:val="single" w:sz="4" w:space="0" w:color="auto"/>
              <w:bottom w:val="single" w:sz="4" w:space="0" w:color="auto"/>
              <w:right w:val="single" w:sz="4" w:space="0" w:color="auto"/>
            </w:tcBorders>
            <w:hideMark/>
          </w:tcPr>
          <w:p w:rsidR="00CA49EB" w:rsidRPr="00CA49EB" w:rsidRDefault="00CA49EB" w:rsidP="00374E20">
            <w:pPr>
              <w:pStyle w:val="Tabellenfunote"/>
              <w:spacing w:line="360" w:lineRule="auto"/>
            </w:pPr>
            <w:r w:rsidRPr="00CA49EB">
              <w:t xml:space="preserve">1. Every natural person shall have the right not to be subject to a </w:t>
            </w:r>
            <w:r w:rsidRPr="00CA49EB">
              <w:rPr>
                <w:b/>
                <w:i/>
                <w:strike/>
              </w:rPr>
              <w:t>measure</w:t>
            </w:r>
            <w:r w:rsidRPr="00CA49EB">
              <w:rPr>
                <w:b/>
                <w:i/>
              </w:rPr>
              <w:t xml:space="preserve"> decision</w:t>
            </w:r>
            <w:r w:rsidRPr="00CA49EB">
              <w:t xml:space="preserve"> which produces legal effects concerning this natural person </w:t>
            </w:r>
            <w:r w:rsidRPr="00CA49EB">
              <w:rPr>
                <w:b/>
                <w:i/>
                <w:strike/>
              </w:rPr>
              <w:t>or significantly affects this natural person</w:t>
            </w:r>
            <w:r w:rsidRPr="00CA49EB">
              <w:rPr>
                <w:strike/>
              </w:rPr>
              <w:t>,</w:t>
            </w:r>
            <w:r w:rsidRPr="00CA49EB">
              <w:t xml:space="preserve"> and which is based solely on automated processing intended to evaluate </w:t>
            </w:r>
            <w:r w:rsidRPr="00CA49EB">
              <w:rPr>
                <w:b/>
                <w:i/>
                <w:strike/>
              </w:rPr>
              <w:t>certain personal aspects relating to this natural person or to</w:t>
            </w:r>
            <w:r w:rsidRPr="00CA49EB">
              <w:t xml:space="preserve"> </w:t>
            </w:r>
            <w:proofErr w:type="spellStart"/>
            <w:r w:rsidRPr="00CA49EB">
              <w:t>analyse</w:t>
            </w:r>
            <w:proofErr w:type="spellEnd"/>
            <w:r w:rsidRPr="00CA49EB">
              <w:t xml:space="preserve"> or predict the natural person's performance at work, economic situation, location, health, personal preferences, reliability or </w:t>
            </w:r>
            <w:proofErr w:type="spellStart"/>
            <w:r w:rsidRPr="00CA49EB">
              <w:t>behaviour</w:t>
            </w:r>
            <w:proofErr w:type="spellEnd"/>
            <w:r w:rsidRPr="00CA49EB">
              <w:t>.</w:t>
            </w:r>
          </w:p>
        </w:tc>
      </w:tr>
    </w:tbl>
    <w:p w:rsidR="00BD4F74" w:rsidRDefault="00BD4F74" w:rsidP="00CA49EB">
      <w:pPr>
        <w:pStyle w:val="Tabellenfunote"/>
        <w:rPr>
          <w:sz w:val="20"/>
          <w:szCs w:val="20"/>
          <w:u w:val="single"/>
        </w:rPr>
      </w:pPr>
    </w:p>
    <w:p w:rsidR="00CA49EB" w:rsidRPr="00780A25" w:rsidRDefault="00CA49EB" w:rsidP="00CA49EB">
      <w:pPr>
        <w:pStyle w:val="Tabellenfunote"/>
        <w:rPr>
          <w:b/>
          <w:sz w:val="20"/>
          <w:szCs w:val="20"/>
        </w:rPr>
      </w:pPr>
      <w:r w:rsidRPr="00780A25">
        <w:rPr>
          <w:b/>
          <w:sz w:val="20"/>
          <w:szCs w:val="20"/>
        </w:rPr>
        <w:t>Justification</w:t>
      </w:r>
    </w:p>
    <w:p w:rsidR="00CA49EB" w:rsidRPr="00274DF0" w:rsidRDefault="00CA49EB" w:rsidP="00CA49EB">
      <w:pPr>
        <w:pStyle w:val="Tabellenfunote"/>
        <w:rPr>
          <w:sz w:val="20"/>
          <w:szCs w:val="20"/>
        </w:rPr>
      </w:pPr>
      <w:r w:rsidRPr="00274DF0">
        <w:rPr>
          <w:sz w:val="20"/>
          <w:szCs w:val="20"/>
        </w:rPr>
        <w:t>Additional, distinct measures for processing of personal data through automated means are only justified for cases where the measure produces legal effects; any other profiling that constitutes processing of personal data is normal pr</w:t>
      </w:r>
      <w:r w:rsidRPr="00274DF0">
        <w:rPr>
          <w:sz w:val="20"/>
          <w:szCs w:val="20"/>
        </w:rPr>
        <w:t>o</w:t>
      </w:r>
      <w:r w:rsidRPr="00274DF0">
        <w:rPr>
          <w:sz w:val="20"/>
          <w:szCs w:val="20"/>
        </w:rPr>
        <w:t>cessing and already subject to all the provisions of the Regulation. The list in article 20 needs to be a closed one.</w:t>
      </w:r>
    </w:p>
    <w:p w:rsidR="00CA49EB" w:rsidRDefault="00CA49EB" w:rsidP="00374E20">
      <w:pPr>
        <w:pStyle w:val="Tabellenfunote"/>
        <w:spacing w:line="240" w:lineRule="auto"/>
      </w:pPr>
    </w:p>
    <w:p w:rsidR="00CA49EB" w:rsidRDefault="00374E20" w:rsidP="00374E20">
      <w:pPr>
        <w:pStyle w:val="Tabellenfunote"/>
        <w:spacing w:line="240" w:lineRule="auto"/>
      </w:pPr>
      <w:r>
        <w:br w:type="column"/>
      </w:r>
    </w:p>
    <w:p w:rsidR="00513983" w:rsidRDefault="00552D47" w:rsidP="00374E20">
      <w:pPr>
        <w:pStyle w:val="berschrift1"/>
        <w:spacing w:line="240" w:lineRule="auto"/>
      </w:pPr>
      <w:r>
        <w:t>Controller and Processor</w:t>
      </w:r>
    </w:p>
    <w:p w:rsidR="00513983" w:rsidRPr="00513983" w:rsidRDefault="00513983" w:rsidP="00374E20">
      <w:pPr>
        <w:pStyle w:val="Tabellenfunote"/>
        <w:spacing w:line="240" w:lineRule="auto"/>
        <w:rPr>
          <w:b/>
          <w:sz w:val="20"/>
          <w:szCs w:val="20"/>
        </w:rPr>
      </w:pPr>
    </w:p>
    <w:p w:rsidR="00513983" w:rsidRPr="00780A25" w:rsidRDefault="00B60B1C" w:rsidP="00374E20">
      <w:pPr>
        <w:pStyle w:val="Tabellenfunote"/>
        <w:spacing w:line="240" w:lineRule="auto"/>
        <w:rPr>
          <w:b/>
          <w:sz w:val="20"/>
          <w:szCs w:val="20"/>
        </w:rPr>
      </w:pPr>
      <w:r w:rsidRPr="00780A25">
        <w:rPr>
          <w:b/>
          <w:sz w:val="20"/>
          <w:szCs w:val="20"/>
        </w:rPr>
        <w:t xml:space="preserve">Art. </w:t>
      </w:r>
      <w:proofErr w:type="gramStart"/>
      <w:r w:rsidRPr="00780A25">
        <w:rPr>
          <w:b/>
          <w:sz w:val="20"/>
          <w:szCs w:val="20"/>
        </w:rPr>
        <w:t>26 Processor</w:t>
      </w:r>
      <w:proofErr w:type="gramEnd"/>
    </w:p>
    <w:p w:rsidR="004E795F" w:rsidRDefault="004E795F" w:rsidP="00374E20">
      <w:pPr>
        <w:pStyle w:val="Tabellenfunote"/>
        <w:spacing w:line="240" w:lineRule="auto"/>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pStyle w:val="Tabellenkopf"/>
              <w:spacing w:line="360" w:lineRule="auto"/>
              <w:rPr>
                <w:rFonts w:cs="Arial"/>
              </w:rPr>
            </w:pPr>
            <w:r w:rsidRPr="00330A44">
              <w:rPr>
                <w:rFonts w:cs="Arial"/>
              </w:rPr>
              <w:t>Commission Proposal</w:t>
            </w:r>
          </w:p>
        </w:tc>
        <w:tc>
          <w:tcPr>
            <w:tcW w:w="3575" w:type="dxa"/>
            <w:tcMar>
              <w:top w:w="0" w:type="dxa"/>
              <w:left w:w="0" w:type="dxa"/>
              <w:bottom w:w="125" w:type="dxa"/>
              <w:right w:w="0" w:type="dxa"/>
            </w:tcMar>
          </w:tcPr>
          <w:p w:rsidR="009B41E7" w:rsidRPr="00330A44" w:rsidRDefault="009B41E7" w:rsidP="00374E20">
            <w:pPr>
              <w:pStyle w:val="Tabellenkopf"/>
              <w:spacing w:line="360" w:lineRule="auto"/>
              <w:rPr>
                <w:rFonts w:cs="Arial"/>
              </w:rPr>
            </w:pPr>
            <w:r w:rsidRPr="00330A44">
              <w:rPr>
                <w:rFonts w:cs="Arial"/>
              </w:rPr>
              <w:t>BITKOM Proposal</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z w:val="16"/>
                <w:szCs w:val="16"/>
              </w:rPr>
              <w:t>1. Where a processing operation is to be carried out on behalf of a controller, the controller shall choose a processor providing sufficient guara</w:t>
            </w:r>
            <w:r w:rsidRPr="00330A44">
              <w:rPr>
                <w:rFonts w:cs="Arial"/>
                <w:sz w:val="16"/>
                <w:szCs w:val="16"/>
              </w:rPr>
              <w:t>n</w:t>
            </w:r>
            <w:r w:rsidRPr="00330A44">
              <w:rPr>
                <w:rFonts w:cs="Arial"/>
                <w:sz w:val="16"/>
                <w:szCs w:val="16"/>
              </w:rPr>
              <w:t xml:space="preserve">tees to implement appropriate technical and </w:t>
            </w:r>
            <w:proofErr w:type="spellStart"/>
            <w:r w:rsidRPr="00330A44">
              <w:rPr>
                <w:rFonts w:cs="Arial"/>
                <w:sz w:val="16"/>
                <w:szCs w:val="16"/>
              </w:rPr>
              <w:t>organisational</w:t>
            </w:r>
            <w:proofErr w:type="spellEnd"/>
            <w:r w:rsidRPr="00330A44">
              <w:rPr>
                <w:rFonts w:cs="Arial"/>
                <w:sz w:val="16"/>
                <w:szCs w:val="16"/>
              </w:rPr>
              <w:t xml:space="preserve"> measures and procedures in such a way that the processing will meet the requir</w:t>
            </w:r>
            <w:r w:rsidRPr="00330A44">
              <w:rPr>
                <w:rFonts w:cs="Arial"/>
                <w:sz w:val="16"/>
                <w:szCs w:val="16"/>
              </w:rPr>
              <w:t>e</w:t>
            </w:r>
            <w:r w:rsidRPr="00330A44">
              <w:rPr>
                <w:rFonts w:cs="Arial"/>
                <w:sz w:val="16"/>
                <w:szCs w:val="16"/>
              </w:rPr>
              <w:t>ments of this Regulation and ensure the prote</w:t>
            </w:r>
            <w:r w:rsidRPr="00330A44">
              <w:rPr>
                <w:rFonts w:cs="Arial"/>
                <w:sz w:val="16"/>
                <w:szCs w:val="16"/>
              </w:rPr>
              <w:t>c</w:t>
            </w:r>
            <w:r w:rsidRPr="00330A44">
              <w:rPr>
                <w:rFonts w:cs="Arial"/>
                <w:sz w:val="16"/>
                <w:szCs w:val="16"/>
              </w:rPr>
              <w:t>tion of the rights of the data subject, in particular in respect of the technical security measures and organizational measures governing the pr</w:t>
            </w:r>
            <w:r w:rsidRPr="00330A44">
              <w:rPr>
                <w:rFonts w:cs="Arial"/>
                <w:sz w:val="16"/>
                <w:szCs w:val="16"/>
              </w:rPr>
              <w:t>o</w:t>
            </w:r>
            <w:r w:rsidRPr="00330A44">
              <w:rPr>
                <w:rFonts w:cs="Arial"/>
                <w:sz w:val="16"/>
                <w:szCs w:val="16"/>
              </w:rPr>
              <w:t>cessing to be carried out and shall ensure compliance with those measures.</w:t>
            </w:r>
          </w:p>
        </w:tc>
        <w:tc>
          <w:tcPr>
            <w:tcW w:w="3575" w:type="dxa"/>
            <w:tcMar>
              <w:top w:w="0" w:type="dxa"/>
              <w:left w:w="0" w:type="dxa"/>
              <w:bottom w:w="125" w:type="dxa"/>
              <w:right w:w="0" w:type="dxa"/>
            </w:tcMar>
          </w:tcPr>
          <w:p w:rsidR="009B41E7" w:rsidRPr="00330A44" w:rsidRDefault="009B41E7" w:rsidP="00374E20">
            <w:pPr>
              <w:pStyle w:val="Tabellenfu"/>
              <w:spacing w:line="360" w:lineRule="auto"/>
              <w:rPr>
                <w:rFonts w:cs="Arial"/>
              </w:rPr>
            </w:pPr>
            <w:r w:rsidRPr="00330A44">
              <w:rPr>
                <w:rFonts w:cs="Arial"/>
              </w:rPr>
              <w:t xml:space="preserve">1. Where </w:t>
            </w:r>
            <w:r w:rsidRPr="00330A44">
              <w:rPr>
                <w:rFonts w:cs="Arial"/>
                <w:b/>
                <w:i/>
              </w:rPr>
              <w:t xml:space="preserve">a </w:t>
            </w:r>
            <w:r w:rsidRPr="00330A44">
              <w:rPr>
                <w:rFonts w:cs="Arial"/>
              </w:rPr>
              <w:t xml:space="preserve">processing </w:t>
            </w:r>
            <w:r w:rsidRPr="00330A44">
              <w:rPr>
                <w:rFonts w:cs="Arial"/>
                <w:b/>
                <w:i/>
              </w:rPr>
              <w:t>operation</w:t>
            </w:r>
            <w:r w:rsidRPr="00330A44">
              <w:rPr>
                <w:rFonts w:cs="Arial"/>
              </w:rPr>
              <w:t xml:space="preserve"> is to be carried out on behalf of a controller</w:t>
            </w:r>
            <w:r w:rsidRPr="00330A44">
              <w:rPr>
                <w:rFonts w:cs="Arial"/>
                <w:b/>
                <w:i/>
              </w:rPr>
              <w:t xml:space="preserve"> and would involve personal data that would permit the processor to reasonably identify the data subject, </w:t>
            </w:r>
            <w:r w:rsidRPr="00330A44">
              <w:rPr>
                <w:rFonts w:cs="Arial"/>
              </w:rPr>
              <w:t xml:space="preserve">the controller shall choose a processor providing sufficient </w:t>
            </w:r>
            <w:r w:rsidRPr="00330A44">
              <w:rPr>
                <w:rFonts w:cs="Arial"/>
                <w:b/>
                <w:i/>
              </w:rPr>
              <w:t>guarantees</w:t>
            </w:r>
            <w:r w:rsidRPr="00330A44">
              <w:rPr>
                <w:rFonts w:cs="Arial"/>
              </w:rPr>
              <w:t xml:space="preserve"> </w:t>
            </w:r>
            <w:r w:rsidRPr="00330A44">
              <w:rPr>
                <w:rFonts w:cs="Arial"/>
                <w:b/>
                <w:i/>
              </w:rPr>
              <w:t>assurances</w:t>
            </w:r>
            <w:r w:rsidRPr="00330A44">
              <w:rPr>
                <w:rFonts w:cs="Arial"/>
              </w:rPr>
              <w:t xml:space="preserve"> to implement appropriate technical and </w:t>
            </w:r>
            <w:proofErr w:type="spellStart"/>
            <w:r w:rsidRPr="00330A44">
              <w:rPr>
                <w:rFonts w:cs="Arial"/>
              </w:rPr>
              <w:t>organisational</w:t>
            </w:r>
            <w:proofErr w:type="spellEnd"/>
            <w:r w:rsidRPr="00330A44">
              <w:rPr>
                <w:rFonts w:cs="Arial"/>
              </w:rPr>
              <w:t xml:space="preserve"> measures and procedures in such a way that the processing will meet the requirements of this Regulation and ensure the protection of the rights of the data subject, in particular in respect of the technical security measures and organizational measures governing the processing to be carried out and shall ensure compliance with those measures.</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z w:val="16"/>
                <w:szCs w:val="16"/>
              </w:rPr>
              <w:t>2. The carrying out of processing by a processor shall be governed by a contract or other legal act binding the processor to the controller and stipulating in particular that the processor shall:</w:t>
            </w:r>
          </w:p>
        </w:tc>
        <w:tc>
          <w:tcPr>
            <w:tcW w:w="3575" w:type="dxa"/>
            <w:tcMar>
              <w:top w:w="0" w:type="dxa"/>
              <w:left w:w="0" w:type="dxa"/>
              <w:bottom w:w="125" w:type="dxa"/>
              <w:right w:w="0" w:type="dxa"/>
            </w:tcMar>
          </w:tcPr>
          <w:p w:rsidR="009B41E7" w:rsidRPr="003D6BA2" w:rsidRDefault="009B41E7" w:rsidP="00374E20">
            <w:pPr>
              <w:autoSpaceDE w:val="0"/>
              <w:autoSpaceDN w:val="0"/>
              <w:adjustRightInd w:val="0"/>
              <w:spacing w:line="360" w:lineRule="auto"/>
              <w:rPr>
                <w:rFonts w:cs="Arial"/>
                <w:strike/>
                <w:sz w:val="16"/>
                <w:szCs w:val="16"/>
                <w:lang w:eastAsia="en-US"/>
              </w:rPr>
            </w:pPr>
            <w:r w:rsidRPr="00330A44">
              <w:rPr>
                <w:rFonts w:cs="Arial"/>
                <w:strike/>
                <w:sz w:val="16"/>
                <w:szCs w:val="16"/>
              </w:rPr>
              <w:t>2. The carrying out of processing by a processor shall be governed by a contract or other legal act binding the processor to the controller and stipulating in particular that the processor shall:</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z w:val="16"/>
                <w:szCs w:val="16"/>
              </w:rPr>
              <w:t>(a) act only on instructions from the controller, in particular, where the transfer of the personal data used is prohibited;</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6"/>
                <w:szCs w:val="16"/>
              </w:rPr>
            </w:pPr>
            <w:r w:rsidRPr="00330A44">
              <w:rPr>
                <w:rFonts w:cs="Arial"/>
                <w:strike/>
                <w:sz w:val="16"/>
                <w:szCs w:val="16"/>
              </w:rPr>
              <w:t>(a) act only on instructions from the controller, in particular, where the transfer of the personal data used is prohibited;</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(b) employ only staff who have committed the</w:t>
            </w:r>
            <w:r w:rsidRPr="00330A44">
              <w:rPr>
                <w:rFonts w:cs="Arial"/>
                <w:sz w:val="16"/>
                <w:szCs w:val="16"/>
              </w:rPr>
              <w:t>m</w:t>
            </w:r>
            <w:r w:rsidRPr="00330A44">
              <w:rPr>
                <w:rFonts w:cs="Arial"/>
                <w:sz w:val="16"/>
                <w:szCs w:val="16"/>
              </w:rPr>
              <w:t>selves to confidentiality or are under a statutory obligation of confidentiality;</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(b) employ only staff who have committed the</w:t>
            </w:r>
            <w:r w:rsidRPr="00330A44">
              <w:rPr>
                <w:rFonts w:cs="Arial"/>
                <w:strike/>
                <w:sz w:val="16"/>
                <w:szCs w:val="16"/>
              </w:rPr>
              <w:t>m</w:t>
            </w:r>
            <w:r w:rsidRPr="00330A44">
              <w:rPr>
                <w:rFonts w:cs="Arial"/>
                <w:strike/>
                <w:sz w:val="16"/>
                <w:szCs w:val="16"/>
              </w:rPr>
              <w:t>selves to confidentiality or are under a statutory obligation of confidentiality;</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(c) take all required measures pursuant to Article 30;</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(c) take all required measures pursuant to Article 30;</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(d) enlist another processor only with the prior permission of the controller;</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(d) enlist another processor only with the prior permission of the controller;</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lastRenderedPageBreak/>
              <w:t xml:space="preserve">(e) insofar as this is possible given the nature of the processing, create in agreement with the controller the necessary technical and </w:t>
            </w:r>
            <w:proofErr w:type="spellStart"/>
            <w:r w:rsidRPr="00330A44">
              <w:rPr>
                <w:rFonts w:cs="Arial"/>
                <w:sz w:val="16"/>
                <w:szCs w:val="16"/>
              </w:rPr>
              <w:t>organis</w:t>
            </w:r>
            <w:r w:rsidRPr="00330A44">
              <w:rPr>
                <w:rFonts w:cs="Arial"/>
                <w:sz w:val="16"/>
                <w:szCs w:val="16"/>
              </w:rPr>
              <w:t>a</w:t>
            </w:r>
            <w:r w:rsidRPr="00330A44">
              <w:rPr>
                <w:rFonts w:cs="Arial"/>
                <w:sz w:val="16"/>
                <w:szCs w:val="16"/>
              </w:rPr>
              <w:t>tional</w:t>
            </w:r>
            <w:proofErr w:type="spellEnd"/>
            <w:r w:rsidRPr="00330A44">
              <w:rPr>
                <w:rFonts w:cs="Arial"/>
                <w:sz w:val="16"/>
                <w:szCs w:val="16"/>
              </w:rPr>
              <w:t xml:space="preserve"> requirements for the </w:t>
            </w:r>
            <w:proofErr w:type="spellStart"/>
            <w:r w:rsidRPr="00330A44">
              <w:rPr>
                <w:rFonts w:cs="Arial"/>
                <w:sz w:val="16"/>
                <w:szCs w:val="16"/>
              </w:rPr>
              <w:t>fulfilment</w:t>
            </w:r>
            <w:proofErr w:type="spellEnd"/>
            <w:r w:rsidRPr="00330A44">
              <w:rPr>
                <w:rFonts w:cs="Arial"/>
                <w:sz w:val="16"/>
                <w:szCs w:val="16"/>
              </w:rPr>
              <w:t xml:space="preserve"> of the controller’s obligation to respond to requests for exercising the data subject’s rights laid down in Chapter III;</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 xml:space="preserve">(e) insofar as this is possible given the nature of the processing, create in agreement with the controller the necessary technical and </w:t>
            </w:r>
            <w:proofErr w:type="spellStart"/>
            <w:r w:rsidRPr="00330A44">
              <w:rPr>
                <w:rFonts w:cs="Arial"/>
                <w:strike/>
                <w:sz w:val="16"/>
                <w:szCs w:val="16"/>
              </w:rPr>
              <w:t>organis</w:t>
            </w:r>
            <w:r w:rsidRPr="00330A44">
              <w:rPr>
                <w:rFonts w:cs="Arial"/>
                <w:strike/>
                <w:sz w:val="16"/>
                <w:szCs w:val="16"/>
              </w:rPr>
              <w:t>a</w:t>
            </w:r>
            <w:r w:rsidRPr="00330A44">
              <w:rPr>
                <w:rFonts w:cs="Arial"/>
                <w:strike/>
                <w:sz w:val="16"/>
                <w:szCs w:val="16"/>
              </w:rPr>
              <w:t>tional</w:t>
            </w:r>
            <w:proofErr w:type="spellEnd"/>
            <w:r w:rsidRPr="00330A44">
              <w:rPr>
                <w:rFonts w:cs="Arial"/>
                <w:strike/>
                <w:sz w:val="16"/>
                <w:szCs w:val="16"/>
              </w:rPr>
              <w:t xml:space="preserve"> requirements for the </w:t>
            </w:r>
            <w:proofErr w:type="spellStart"/>
            <w:r w:rsidRPr="00330A44">
              <w:rPr>
                <w:rFonts w:cs="Arial"/>
                <w:strike/>
                <w:sz w:val="16"/>
                <w:szCs w:val="16"/>
              </w:rPr>
              <w:t>fulfilment</w:t>
            </w:r>
            <w:proofErr w:type="spellEnd"/>
            <w:r w:rsidRPr="00330A44">
              <w:rPr>
                <w:rFonts w:cs="Arial"/>
                <w:strike/>
                <w:sz w:val="16"/>
                <w:szCs w:val="16"/>
              </w:rPr>
              <w:t xml:space="preserve"> of the controller’s obligation to respond to requests for exercising the data subject’s rights laid down in Chapter III;</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(f) assist the controller in ensuring compliance with the obligations pursuant to Articles 30 to 34;</w:t>
            </w:r>
          </w:p>
        </w:tc>
        <w:tc>
          <w:tcPr>
            <w:tcW w:w="3575" w:type="dxa"/>
            <w:tcMar>
              <w:top w:w="0" w:type="dxa"/>
              <w:left w:w="0" w:type="dxa"/>
              <w:bottom w:w="125" w:type="dxa"/>
              <w:right w:w="0" w:type="dxa"/>
            </w:tcMar>
          </w:tcPr>
          <w:p w:rsidR="009B41E7" w:rsidRPr="00EE38D9" w:rsidRDefault="009B41E7" w:rsidP="00374E20">
            <w:pPr>
              <w:autoSpaceDE w:val="0"/>
              <w:autoSpaceDN w:val="0"/>
              <w:adjustRightInd w:val="0"/>
              <w:spacing w:line="360" w:lineRule="auto"/>
              <w:rPr>
                <w:rFonts w:cs="Arial"/>
                <w:strike/>
                <w:sz w:val="16"/>
                <w:szCs w:val="16"/>
              </w:rPr>
            </w:pPr>
            <w:r w:rsidRPr="00330A44">
              <w:rPr>
                <w:rFonts w:cs="Arial"/>
                <w:strike/>
                <w:sz w:val="16"/>
                <w:szCs w:val="16"/>
              </w:rPr>
              <w:t>(f) assist the controller in ensuring compliance with the obligations pursuant to Articles 30 to 34;</w:t>
            </w:r>
          </w:p>
        </w:tc>
      </w:tr>
      <w:tr w:rsidR="009B41E7" w:rsidRPr="00131D21" w:rsidTr="002D0CC5">
        <w:trPr>
          <w:cantSplit/>
          <w:tblHeader/>
        </w:trPr>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z w:val="16"/>
                <w:szCs w:val="16"/>
              </w:rPr>
              <w:t>(g) hand over all results to the controller after the end of the processing and</w:t>
            </w:r>
            <w:r w:rsidR="00374E20">
              <w:rPr>
                <w:rFonts w:cs="Arial"/>
                <w:sz w:val="16"/>
                <w:szCs w:val="16"/>
              </w:rPr>
              <w:t xml:space="preserve"> </w:t>
            </w:r>
            <w:r w:rsidRPr="00330A44">
              <w:rPr>
                <w:rFonts w:cs="Arial"/>
                <w:sz w:val="16"/>
                <w:szCs w:val="16"/>
              </w:rPr>
              <w:t>not process the personal data further after the end of the agreed processing otherwise;</w:t>
            </w:r>
          </w:p>
        </w:tc>
        <w:tc>
          <w:tcPr>
            <w:tcW w:w="3575" w:type="dxa"/>
            <w:tcMar>
              <w:top w:w="0" w:type="dxa"/>
              <w:left w:w="0" w:type="dxa"/>
              <w:bottom w:w="125" w:type="dxa"/>
              <w:right w:w="0" w:type="dxa"/>
            </w:tcMar>
          </w:tcPr>
          <w:p w:rsidR="009B41E7" w:rsidRPr="00330A44" w:rsidRDefault="009B41E7" w:rsidP="00374E20">
            <w:pPr>
              <w:autoSpaceDE w:val="0"/>
              <w:autoSpaceDN w:val="0"/>
              <w:adjustRightInd w:val="0"/>
              <w:spacing w:line="360" w:lineRule="auto"/>
              <w:rPr>
                <w:rFonts w:cs="Arial"/>
                <w:sz w:val="18"/>
                <w:szCs w:val="18"/>
              </w:rPr>
            </w:pPr>
            <w:r w:rsidRPr="00330A44">
              <w:rPr>
                <w:rFonts w:cs="Arial"/>
                <w:strike/>
                <w:sz w:val="16"/>
                <w:szCs w:val="16"/>
              </w:rPr>
              <w:t>(g) hand over all results to the controller after the end of the processing and</w:t>
            </w:r>
            <w:r w:rsidR="00374E20">
              <w:rPr>
                <w:rFonts w:cs="Arial"/>
                <w:strike/>
                <w:sz w:val="16"/>
                <w:szCs w:val="16"/>
              </w:rPr>
              <w:t xml:space="preserve"> </w:t>
            </w:r>
            <w:r w:rsidRPr="00330A44">
              <w:rPr>
                <w:rFonts w:cs="Arial"/>
                <w:strike/>
                <w:sz w:val="16"/>
                <w:szCs w:val="16"/>
              </w:rPr>
              <w:t>not process the personal data further after the end of the agreed processing otherwise;</w:t>
            </w:r>
          </w:p>
        </w:tc>
      </w:tr>
      <w:tr w:rsidR="009B41E7" w:rsidRPr="00131D21" w:rsidTr="002D0CC5">
        <w:trPr>
          <w:cantSplit/>
          <w:tblHeader/>
        </w:trPr>
        <w:tc>
          <w:tcPr>
            <w:tcW w:w="3575" w:type="dxa"/>
            <w:tcMar>
              <w:top w:w="0" w:type="dxa"/>
              <w:left w:w="0" w:type="dxa"/>
              <w:bottom w:w="125" w:type="dxa"/>
              <w:right w:w="0" w:type="dxa"/>
            </w:tcMar>
          </w:tcPr>
          <w:p w:rsidR="009B41E7" w:rsidRPr="00EE38D9" w:rsidRDefault="009B41E7" w:rsidP="00374E20">
            <w:pPr>
              <w:pStyle w:val="Tabellenfu"/>
              <w:spacing w:line="360" w:lineRule="auto"/>
              <w:rPr>
                <w:rFonts w:cs="Arial"/>
              </w:rPr>
            </w:pPr>
            <w:r w:rsidRPr="00330A44">
              <w:rPr>
                <w:rFonts w:cs="Arial"/>
              </w:rPr>
              <w:t xml:space="preserve">(h) </w:t>
            </w:r>
            <w:proofErr w:type="gramStart"/>
            <w:r w:rsidRPr="00330A44">
              <w:rPr>
                <w:rFonts w:cs="Arial"/>
              </w:rPr>
              <w:t>make</w:t>
            </w:r>
            <w:proofErr w:type="gramEnd"/>
            <w:r w:rsidRPr="00330A44">
              <w:rPr>
                <w:rFonts w:cs="Arial"/>
              </w:rPr>
              <w:t xml:space="preserve"> available to the controller and the supervisory authority all information necessary to control compliance with the obligations laid down in this Article.</w:t>
            </w:r>
          </w:p>
        </w:tc>
        <w:tc>
          <w:tcPr>
            <w:tcW w:w="3575" w:type="dxa"/>
            <w:tcMar>
              <w:top w:w="0" w:type="dxa"/>
              <w:left w:w="0" w:type="dxa"/>
              <w:bottom w:w="125" w:type="dxa"/>
              <w:right w:w="0" w:type="dxa"/>
            </w:tcMar>
          </w:tcPr>
          <w:p w:rsidR="009B41E7" w:rsidRPr="00330A44" w:rsidRDefault="009B41E7" w:rsidP="00374E20">
            <w:pPr>
              <w:pStyle w:val="Tabellenfu"/>
              <w:spacing w:line="360" w:lineRule="auto"/>
              <w:rPr>
                <w:rFonts w:cs="Arial"/>
                <w:sz w:val="18"/>
                <w:szCs w:val="18"/>
              </w:rPr>
            </w:pPr>
            <w:r w:rsidRPr="00330A44">
              <w:rPr>
                <w:rFonts w:cs="Arial"/>
                <w:strike/>
              </w:rPr>
              <w:t xml:space="preserve">(h) </w:t>
            </w:r>
            <w:proofErr w:type="gramStart"/>
            <w:r w:rsidRPr="00330A44">
              <w:rPr>
                <w:rFonts w:cs="Arial"/>
                <w:strike/>
              </w:rPr>
              <w:t>make</w:t>
            </w:r>
            <w:proofErr w:type="gramEnd"/>
            <w:r w:rsidRPr="00330A44">
              <w:rPr>
                <w:rFonts w:cs="Arial"/>
                <w:strike/>
              </w:rPr>
              <w:t xml:space="preserve"> available to the controller and the supervisory authority all information necessary to control compliance with the obligations laid down in this Article.</w:t>
            </w:r>
          </w:p>
        </w:tc>
      </w:tr>
      <w:tr w:rsidR="009B41E7" w:rsidRPr="00131D21" w:rsidTr="002D0CC5">
        <w:trPr>
          <w:cantSplit/>
          <w:tblHeader/>
        </w:trPr>
        <w:tc>
          <w:tcPr>
            <w:tcW w:w="3575" w:type="dxa"/>
            <w:tcMar>
              <w:top w:w="0" w:type="dxa"/>
              <w:left w:w="0" w:type="dxa"/>
              <w:bottom w:w="125" w:type="dxa"/>
              <w:right w:w="0" w:type="dxa"/>
            </w:tcMar>
          </w:tcPr>
          <w:p w:rsidR="009B41E7" w:rsidRPr="00A04B74" w:rsidRDefault="009B41E7" w:rsidP="00374E20">
            <w:pPr>
              <w:autoSpaceDE w:val="0"/>
              <w:autoSpaceDN w:val="0"/>
              <w:adjustRightInd w:val="0"/>
              <w:spacing w:line="360" w:lineRule="auto"/>
              <w:rPr>
                <w:rFonts w:cs="Arial"/>
                <w:sz w:val="16"/>
                <w:szCs w:val="16"/>
              </w:rPr>
            </w:pPr>
            <w:r w:rsidRPr="00A04B74">
              <w:rPr>
                <w:rFonts w:cs="Arial"/>
                <w:sz w:val="16"/>
                <w:szCs w:val="16"/>
              </w:rPr>
              <w:t>3. The controller and the processor shall doc</w:t>
            </w:r>
            <w:r w:rsidRPr="00A04B74">
              <w:rPr>
                <w:rFonts w:cs="Arial"/>
                <w:sz w:val="16"/>
                <w:szCs w:val="16"/>
              </w:rPr>
              <w:t>u</w:t>
            </w:r>
            <w:r w:rsidRPr="00A04B74">
              <w:rPr>
                <w:rFonts w:cs="Arial"/>
                <w:sz w:val="16"/>
                <w:szCs w:val="16"/>
              </w:rPr>
              <w:t>ment in writing the controller's instructions and the processor's obligations referred to in paragraph 2.</w:t>
            </w:r>
          </w:p>
          <w:p w:rsidR="009B41E7" w:rsidRPr="00330A44" w:rsidRDefault="009B41E7" w:rsidP="00374E20">
            <w:pPr>
              <w:pStyle w:val="Tabellenkopf"/>
              <w:spacing w:line="360" w:lineRule="auto"/>
              <w:rPr>
                <w:rFonts w:cs="Arial"/>
                <w:sz w:val="18"/>
                <w:szCs w:val="18"/>
              </w:rPr>
            </w:pPr>
          </w:p>
        </w:tc>
        <w:tc>
          <w:tcPr>
            <w:tcW w:w="3575" w:type="dxa"/>
            <w:tcMar>
              <w:top w:w="0" w:type="dxa"/>
              <w:left w:w="0" w:type="dxa"/>
              <w:bottom w:w="125" w:type="dxa"/>
              <w:right w:w="0" w:type="dxa"/>
            </w:tcMar>
          </w:tcPr>
          <w:p w:rsidR="009B41E7" w:rsidRPr="00134C1D" w:rsidRDefault="009B41E7" w:rsidP="00374E20">
            <w:pPr>
              <w:autoSpaceDE w:val="0"/>
              <w:autoSpaceDN w:val="0"/>
              <w:adjustRightInd w:val="0"/>
              <w:spacing w:line="360" w:lineRule="auto"/>
              <w:rPr>
                <w:rFonts w:cs="Arial"/>
                <w:strike/>
                <w:sz w:val="16"/>
                <w:szCs w:val="16"/>
              </w:rPr>
            </w:pPr>
            <w:r w:rsidRPr="00134C1D">
              <w:rPr>
                <w:rFonts w:cs="Arial"/>
                <w:strike/>
                <w:sz w:val="16"/>
                <w:szCs w:val="16"/>
              </w:rPr>
              <w:t>3. The controller and the processor shall doc</w:t>
            </w:r>
            <w:r w:rsidRPr="00134C1D">
              <w:rPr>
                <w:rFonts w:cs="Arial"/>
                <w:strike/>
                <w:sz w:val="16"/>
                <w:szCs w:val="16"/>
              </w:rPr>
              <w:t>u</w:t>
            </w:r>
            <w:r w:rsidRPr="00134C1D">
              <w:rPr>
                <w:rFonts w:cs="Arial"/>
                <w:strike/>
                <w:sz w:val="16"/>
                <w:szCs w:val="16"/>
              </w:rPr>
              <w:t>ment in writing the controller's instructions and the processor's obligations referred to in paragraph 2.</w:t>
            </w:r>
          </w:p>
          <w:p w:rsidR="009B41E7" w:rsidRPr="00330A44" w:rsidRDefault="009B41E7" w:rsidP="00374E20">
            <w:pPr>
              <w:pStyle w:val="Tabellenkopf"/>
              <w:spacing w:line="360" w:lineRule="auto"/>
              <w:rPr>
                <w:rFonts w:cs="Arial"/>
                <w:sz w:val="18"/>
                <w:szCs w:val="18"/>
              </w:rPr>
            </w:pPr>
          </w:p>
        </w:tc>
      </w:tr>
      <w:tr w:rsidR="009B41E7" w:rsidRPr="00131D21" w:rsidTr="002D0CC5">
        <w:trPr>
          <w:cantSplit/>
          <w:tblHeader/>
        </w:trPr>
        <w:tc>
          <w:tcPr>
            <w:tcW w:w="3575" w:type="dxa"/>
            <w:tcMar>
              <w:top w:w="0" w:type="dxa"/>
              <w:left w:w="0" w:type="dxa"/>
              <w:bottom w:w="125" w:type="dxa"/>
              <w:right w:w="0" w:type="dxa"/>
            </w:tcMar>
          </w:tcPr>
          <w:p w:rsidR="009B41E7" w:rsidRDefault="009B41E7" w:rsidP="00374E20">
            <w:pPr>
              <w:pStyle w:val="Tabellenfu"/>
              <w:spacing w:line="360" w:lineRule="auto"/>
              <w:rPr>
                <w:rFonts w:cs="Arial"/>
              </w:rPr>
            </w:pPr>
            <w:r w:rsidRPr="00A04B74">
              <w:rPr>
                <w:rFonts w:cs="Arial"/>
              </w:rPr>
              <w:t>4. If a processor processes personal data other than as instructed by the controller, the processor shall be considered to be a controller in respect of that processing and shall be subject to the rules on joint controllers laid down in Article 24.</w:t>
            </w:r>
          </w:p>
          <w:p w:rsidR="009B41E7" w:rsidRPr="00A04B74" w:rsidRDefault="009B41E7" w:rsidP="00374E20">
            <w:pPr>
              <w:autoSpaceDE w:val="0"/>
              <w:autoSpaceDN w:val="0"/>
              <w:adjustRightInd w:val="0"/>
              <w:spacing w:line="360" w:lineRule="auto"/>
              <w:rPr>
                <w:rFonts w:cs="Arial"/>
                <w:sz w:val="16"/>
                <w:szCs w:val="16"/>
              </w:rPr>
            </w:pPr>
          </w:p>
        </w:tc>
        <w:tc>
          <w:tcPr>
            <w:tcW w:w="3575" w:type="dxa"/>
            <w:tcMar>
              <w:top w:w="0" w:type="dxa"/>
              <w:left w:w="0" w:type="dxa"/>
              <w:bottom w:w="125" w:type="dxa"/>
              <w:right w:w="0" w:type="dxa"/>
            </w:tcMar>
          </w:tcPr>
          <w:p w:rsidR="009B41E7" w:rsidRPr="00A04B74" w:rsidRDefault="009B41E7" w:rsidP="00374E20">
            <w:pPr>
              <w:pStyle w:val="Tabellenfu"/>
              <w:spacing w:line="360" w:lineRule="auto"/>
            </w:pPr>
            <w:r w:rsidRPr="00A04B74">
              <w:t xml:space="preserve">2. If a processor processes personal data </w:t>
            </w:r>
            <w:r w:rsidRPr="00A04B74">
              <w:rPr>
                <w:b/>
                <w:i/>
              </w:rPr>
              <w:t xml:space="preserve">for purposes </w:t>
            </w:r>
            <w:r w:rsidRPr="00A04B74">
              <w:t>other than as instructed by the contro</w:t>
            </w:r>
            <w:r w:rsidRPr="00A04B74">
              <w:t>l</w:t>
            </w:r>
            <w:r w:rsidRPr="00A04B74">
              <w:t xml:space="preserve">ler, the processor shall be considered to be a controller in respect of that processing </w:t>
            </w:r>
            <w:r w:rsidRPr="00A04B74">
              <w:rPr>
                <w:b/>
                <w:i/>
                <w:strike/>
              </w:rPr>
              <w:t>and shall be subject to the rules on joint controllers laid down in Article 24</w:t>
            </w:r>
            <w:r w:rsidRPr="00A04B74">
              <w:t>.</w:t>
            </w:r>
          </w:p>
          <w:p w:rsidR="009B41E7" w:rsidRPr="00134C1D" w:rsidRDefault="009B41E7" w:rsidP="00374E20">
            <w:pPr>
              <w:autoSpaceDE w:val="0"/>
              <w:autoSpaceDN w:val="0"/>
              <w:adjustRightInd w:val="0"/>
              <w:spacing w:line="360" w:lineRule="auto"/>
              <w:rPr>
                <w:rFonts w:cs="Arial"/>
                <w:strike/>
                <w:sz w:val="16"/>
                <w:szCs w:val="16"/>
              </w:rPr>
            </w:pPr>
          </w:p>
        </w:tc>
      </w:tr>
      <w:tr w:rsidR="009B41E7" w:rsidRPr="00131D21" w:rsidTr="002D0CC5">
        <w:trPr>
          <w:cantSplit/>
          <w:tblHeader/>
        </w:trPr>
        <w:tc>
          <w:tcPr>
            <w:tcW w:w="3575" w:type="dxa"/>
            <w:tcMar>
              <w:top w:w="0" w:type="dxa"/>
              <w:left w:w="0" w:type="dxa"/>
              <w:bottom w:w="125" w:type="dxa"/>
              <w:right w:w="0" w:type="dxa"/>
            </w:tcMar>
          </w:tcPr>
          <w:p w:rsidR="009B41E7" w:rsidRPr="009B41E7" w:rsidRDefault="009B41E7" w:rsidP="00374E20">
            <w:pPr>
              <w:autoSpaceDE w:val="0"/>
              <w:autoSpaceDN w:val="0"/>
              <w:adjustRightInd w:val="0"/>
              <w:spacing w:line="360" w:lineRule="auto"/>
              <w:rPr>
                <w:rFonts w:cs="Arial"/>
                <w:sz w:val="16"/>
                <w:szCs w:val="16"/>
              </w:rPr>
            </w:pPr>
            <w:r w:rsidRPr="009B41E7">
              <w:rPr>
                <w:sz w:val="16"/>
                <w:szCs w:val="16"/>
              </w:rPr>
              <w:t>5. The Commission shall be empowered to adopt delegated acts in accordance with Article 86 for the purpose of further specifying the criteria and requirements for the responsibilities, duties and tasks in relation to a processor in line with paragraph 1, and conditions which allow facilita</w:t>
            </w:r>
            <w:r w:rsidRPr="009B41E7">
              <w:rPr>
                <w:sz w:val="16"/>
                <w:szCs w:val="16"/>
              </w:rPr>
              <w:t>t</w:t>
            </w:r>
            <w:r w:rsidRPr="009B41E7">
              <w:rPr>
                <w:sz w:val="16"/>
                <w:szCs w:val="16"/>
              </w:rPr>
              <w:t>ing the processing of personal data within a group of undertakings, in particular for the purposes of control and reporting.</w:t>
            </w:r>
          </w:p>
        </w:tc>
        <w:tc>
          <w:tcPr>
            <w:tcW w:w="3575" w:type="dxa"/>
            <w:tcMar>
              <w:top w:w="0" w:type="dxa"/>
              <w:left w:w="0" w:type="dxa"/>
              <w:bottom w:w="125" w:type="dxa"/>
              <w:right w:w="0" w:type="dxa"/>
            </w:tcMar>
          </w:tcPr>
          <w:p w:rsidR="009B41E7" w:rsidRPr="009B41E7" w:rsidRDefault="009B41E7" w:rsidP="00374E20">
            <w:pPr>
              <w:autoSpaceDE w:val="0"/>
              <w:autoSpaceDN w:val="0"/>
              <w:adjustRightInd w:val="0"/>
              <w:spacing w:line="360" w:lineRule="auto"/>
              <w:rPr>
                <w:rFonts w:cs="Arial"/>
                <w:strike/>
                <w:sz w:val="16"/>
                <w:szCs w:val="16"/>
              </w:rPr>
            </w:pPr>
            <w:r w:rsidRPr="009B41E7">
              <w:rPr>
                <w:b/>
                <w:i/>
                <w:strike/>
                <w:sz w:val="16"/>
                <w:szCs w:val="16"/>
              </w:rPr>
              <w:t>5. The Commission shall be empowered to adopt delegated acts in accordance with Article 86 for the purpose of further specifying the criteria and requirements for the respons</w:t>
            </w:r>
            <w:r w:rsidRPr="009B41E7">
              <w:rPr>
                <w:b/>
                <w:i/>
                <w:strike/>
                <w:sz w:val="16"/>
                <w:szCs w:val="16"/>
              </w:rPr>
              <w:t>i</w:t>
            </w:r>
            <w:r w:rsidRPr="009B41E7">
              <w:rPr>
                <w:b/>
                <w:i/>
                <w:strike/>
                <w:sz w:val="16"/>
                <w:szCs w:val="16"/>
              </w:rPr>
              <w:t>bilities, duties and tasks in relation to a processor in line with paragraph 1, and conditions which allow facilitating the pr</w:t>
            </w:r>
            <w:r w:rsidRPr="009B41E7">
              <w:rPr>
                <w:b/>
                <w:i/>
                <w:strike/>
                <w:sz w:val="16"/>
                <w:szCs w:val="16"/>
              </w:rPr>
              <w:t>o</w:t>
            </w:r>
            <w:r w:rsidRPr="009B41E7">
              <w:rPr>
                <w:b/>
                <w:i/>
                <w:strike/>
                <w:sz w:val="16"/>
                <w:szCs w:val="16"/>
              </w:rPr>
              <w:t>cessing of personal data within a group of undertakings, in particular for the purposes of control and reporting.</w:t>
            </w:r>
          </w:p>
        </w:tc>
      </w:tr>
    </w:tbl>
    <w:p w:rsidR="00374E20" w:rsidRDefault="00374E20" w:rsidP="00B43491">
      <w:pPr>
        <w:pStyle w:val="Tabellenfunote"/>
      </w:pPr>
    </w:p>
    <w:p w:rsidR="009B41E7" w:rsidRDefault="009B41E7" w:rsidP="00B43491">
      <w:pPr>
        <w:pStyle w:val="Tabellenfunote"/>
      </w:pPr>
    </w:p>
    <w:p w:rsidR="00374E20" w:rsidRDefault="00374E20" w:rsidP="00B43491">
      <w:pPr>
        <w:pStyle w:val="Tabellenfunote"/>
      </w:pPr>
    </w:p>
    <w:p w:rsidR="00134C1D" w:rsidRPr="00780A25" w:rsidRDefault="00134C1D" w:rsidP="00134C1D">
      <w:pPr>
        <w:pStyle w:val="Tabellenfunote"/>
        <w:rPr>
          <w:b/>
          <w:sz w:val="20"/>
          <w:szCs w:val="20"/>
        </w:rPr>
      </w:pPr>
      <w:r w:rsidRPr="00780A25">
        <w:rPr>
          <w:b/>
          <w:sz w:val="20"/>
          <w:szCs w:val="20"/>
        </w:rPr>
        <w:lastRenderedPageBreak/>
        <w:t>Justification</w:t>
      </w:r>
    </w:p>
    <w:p w:rsidR="00134C1D" w:rsidRPr="00274DF0" w:rsidRDefault="00134C1D" w:rsidP="00134C1D">
      <w:pPr>
        <w:pStyle w:val="Tabellenfunote"/>
        <w:rPr>
          <w:sz w:val="20"/>
          <w:szCs w:val="20"/>
        </w:rPr>
      </w:pPr>
      <w:r w:rsidRPr="00274DF0">
        <w:rPr>
          <w:sz w:val="20"/>
          <w:szCs w:val="20"/>
        </w:rPr>
        <w:t>The proposed text introduces a host of new requirements for data processors and states how these should be included in the contractual arrangements. Some of these additions are unworkable in practice.</w:t>
      </w:r>
      <w:r w:rsidR="00374E20">
        <w:rPr>
          <w:sz w:val="20"/>
          <w:szCs w:val="20"/>
        </w:rPr>
        <w:t xml:space="preserve"> </w:t>
      </w:r>
      <w:r w:rsidRPr="00274DF0">
        <w:rPr>
          <w:sz w:val="20"/>
          <w:szCs w:val="20"/>
        </w:rPr>
        <w:t>For example, a controller may want to ensure that additional sub-processors - which may be numerous – apply effective data protection but it should be clear this does not mean they should assess each in turn prior to their employment.</w:t>
      </w:r>
      <w:r w:rsidR="00374E20">
        <w:rPr>
          <w:sz w:val="20"/>
          <w:szCs w:val="20"/>
        </w:rPr>
        <w:t xml:space="preserve"> </w:t>
      </w:r>
      <w:r w:rsidRPr="00274DF0">
        <w:rPr>
          <w:sz w:val="20"/>
          <w:szCs w:val="20"/>
        </w:rPr>
        <w:t>As the processor has the closer relationship, they are better placed to make such a judgment.</w:t>
      </w:r>
      <w:r w:rsidR="00374E20">
        <w:rPr>
          <w:sz w:val="20"/>
          <w:szCs w:val="20"/>
        </w:rPr>
        <w:t xml:space="preserve"> </w:t>
      </w:r>
      <w:r w:rsidRPr="00274DF0">
        <w:rPr>
          <w:sz w:val="20"/>
          <w:szCs w:val="20"/>
        </w:rPr>
        <w:t xml:space="preserve">In relation to handing over results at the end of processing, there may be no results as such to hand over if the data </w:t>
      </w:r>
      <w:proofErr w:type="spellStart"/>
      <w:r w:rsidRPr="00274DF0">
        <w:rPr>
          <w:sz w:val="20"/>
          <w:szCs w:val="20"/>
        </w:rPr>
        <w:t>minimisation</w:t>
      </w:r>
      <w:proofErr w:type="spellEnd"/>
      <w:r w:rsidRPr="00274DF0">
        <w:rPr>
          <w:sz w:val="20"/>
          <w:szCs w:val="20"/>
        </w:rPr>
        <w:t xml:space="preserve"> principle has been effectively applied.</w:t>
      </w:r>
      <w:r w:rsidR="00374E20">
        <w:rPr>
          <w:sz w:val="20"/>
          <w:szCs w:val="20"/>
        </w:rPr>
        <w:t xml:space="preserve"> </w:t>
      </w:r>
      <w:r w:rsidRPr="00274DF0">
        <w:rPr>
          <w:sz w:val="20"/>
          <w:szCs w:val="20"/>
        </w:rPr>
        <w:t>Making data available to the supervisory authority should be handled by the controller.</w:t>
      </w:r>
      <w:r w:rsidR="00374E20">
        <w:rPr>
          <w:sz w:val="20"/>
          <w:szCs w:val="20"/>
        </w:rPr>
        <w:t xml:space="preserve"> </w:t>
      </w:r>
      <w:r w:rsidRPr="00274DF0">
        <w:rPr>
          <w:sz w:val="20"/>
          <w:szCs w:val="20"/>
        </w:rPr>
        <w:t>Certain information may be subject to a confidentiality obligation under law or contract and hence a processor may not be at liberty to disclose such information to a supervisory authority.</w:t>
      </w:r>
      <w:r w:rsidR="00374E20">
        <w:rPr>
          <w:sz w:val="20"/>
          <w:szCs w:val="20"/>
        </w:rPr>
        <w:t xml:space="preserve"> </w:t>
      </w:r>
      <w:r w:rsidRPr="00274DF0">
        <w:rPr>
          <w:sz w:val="20"/>
          <w:szCs w:val="20"/>
        </w:rPr>
        <w:t>Moreover, such data should not be r</w:t>
      </w:r>
      <w:r w:rsidRPr="00274DF0">
        <w:rPr>
          <w:sz w:val="20"/>
          <w:szCs w:val="20"/>
        </w:rPr>
        <w:t>e</w:t>
      </w:r>
      <w:r w:rsidRPr="00274DF0">
        <w:rPr>
          <w:sz w:val="20"/>
          <w:szCs w:val="20"/>
        </w:rPr>
        <w:t>quired to be transmitted on a regular basis as this would overburden authorities and further increase the administrative burden. Finally, Art 26(4) implies that the controller would need to provide very detailed instructions as to what personal data (data attribute by data attribute) the processor shall process. In reality, this is often not the case, yet based on this article the processor would carry the liability for not receiving extremely detailed instructions from the controller. Where a processor does breach such instructions, it is logical that the processor is considered a controller in respect of that processing but there is no reason to include the original data controller as a joint controller in this instance.</w:t>
      </w:r>
    </w:p>
    <w:p w:rsidR="00B60B1C" w:rsidRDefault="00B60B1C" w:rsidP="00134C1D">
      <w:pPr>
        <w:pStyle w:val="Tabellenfunote"/>
      </w:pPr>
    </w:p>
    <w:p w:rsidR="00274DF0" w:rsidRDefault="00274DF0" w:rsidP="00134C1D">
      <w:pPr>
        <w:pStyle w:val="Tabellenfunote"/>
      </w:pPr>
    </w:p>
    <w:p w:rsidR="00B60B1C" w:rsidRDefault="00B60B1C" w:rsidP="00134C1D">
      <w:pPr>
        <w:pStyle w:val="Tabellenfunote"/>
        <w:rPr>
          <w:b/>
          <w:sz w:val="20"/>
          <w:szCs w:val="20"/>
        </w:rPr>
      </w:pPr>
      <w:r w:rsidRPr="002E4385">
        <w:rPr>
          <w:b/>
          <w:sz w:val="20"/>
          <w:szCs w:val="20"/>
        </w:rPr>
        <w:t xml:space="preserve">Art. </w:t>
      </w:r>
      <w:proofErr w:type="gramStart"/>
      <w:r w:rsidRPr="002E4385">
        <w:rPr>
          <w:b/>
          <w:sz w:val="20"/>
          <w:szCs w:val="20"/>
        </w:rPr>
        <w:t>28 Documentation</w:t>
      </w:r>
      <w:proofErr w:type="gramEnd"/>
    </w:p>
    <w:p w:rsidR="009B41E7" w:rsidRDefault="009B41E7" w:rsidP="00134C1D">
      <w:pPr>
        <w:pStyle w:val="Tabellenfunote"/>
        <w:rPr>
          <w:b/>
          <w:sz w:val="20"/>
          <w:szCs w:val="20"/>
        </w:rPr>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rPr>
            </w:pPr>
            <w:r w:rsidRPr="00D71FDE">
              <w:rPr>
                <w:rFonts w:cs="Arial"/>
              </w:rPr>
              <w:t>Commission Proposal</w:t>
            </w:r>
          </w:p>
        </w:tc>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rPr>
            </w:pPr>
            <w:r w:rsidRPr="00D71FDE">
              <w:rPr>
                <w:rFonts w:cs="Arial"/>
              </w:rPr>
              <w:t>BITKOM Proposal</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jc w:val="both"/>
              <w:rPr>
                <w:rFonts w:cs="Arial"/>
                <w:sz w:val="16"/>
                <w:szCs w:val="16"/>
              </w:rPr>
            </w:pPr>
            <w:proofErr w:type="gramStart"/>
            <w:r w:rsidRPr="00D71FDE">
              <w:rPr>
                <w:rFonts w:cs="Arial"/>
                <w:sz w:val="16"/>
                <w:szCs w:val="16"/>
              </w:rPr>
              <w:t>1.Each</w:t>
            </w:r>
            <w:proofErr w:type="gramEnd"/>
            <w:r w:rsidRPr="00D71FDE">
              <w:rPr>
                <w:rFonts w:cs="Arial"/>
                <w:sz w:val="16"/>
                <w:szCs w:val="16"/>
              </w:rPr>
              <w:t xml:space="preserve"> controller and processor and, if any, the controller's representative, shall maintain doc</w:t>
            </w:r>
            <w:r w:rsidRPr="00D71FDE">
              <w:rPr>
                <w:rFonts w:cs="Arial"/>
                <w:sz w:val="16"/>
                <w:szCs w:val="16"/>
              </w:rPr>
              <w:t>u</w:t>
            </w:r>
            <w:r w:rsidRPr="00D71FDE">
              <w:rPr>
                <w:rFonts w:cs="Arial"/>
                <w:sz w:val="16"/>
                <w:szCs w:val="16"/>
              </w:rPr>
              <w:t>mentation of all processing operations under its responsibility.</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1. Each controller </w:t>
            </w:r>
            <w:r w:rsidRPr="00D71FDE">
              <w:rPr>
                <w:rFonts w:cs="Arial"/>
                <w:b/>
                <w:i/>
                <w:strike/>
              </w:rPr>
              <w:t>and processor</w:t>
            </w:r>
            <w:r w:rsidRPr="00D71FDE">
              <w:rPr>
                <w:rFonts w:cs="Arial"/>
              </w:rPr>
              <w:t xml:space="preserve"> and, if any, the controller's representative, shall maintain doc</w:t>
            </w:r>
            <w:r w:rsidRPr="00D71FDE">
              <w:rPr>
                <w:rFonts w:cs="Arial"/>
              </w:rPr>
              <w:t>u</w:t>
            </w:r>
            <w:r w:rsidRPr="00D71FDE">
              <w:rPr>
                <w:rFonts w:cs="Arial"/>
              </w:rPr>
              <w:t xml:space="preserve">mentation of </w:t>
            </w:r>
            <w:r w:rsidRPr="00D71FDE">
              <w:rPr>
                <w:rFonts w:cs="Arial"/>
                <w:b/>
                <w:i/>
                <w:strike/>
              </w:rPr>
              <w:t>all</w:t>
            </w:r>
            <w:r w:rsidRPr="00D71FDE">
              <w:rPr>
                <w:rFonts w:cs="Arial"/>
                <w:strike/>
              </w:rPr>
              <w:t xml:space="preserve"> </w:t>
            </w:r>
            <w:r w:rsidRPr="00D71FDE">
              <w:rPr>
                <w:rFonts w:cs="Arial"/>
                <w:b/>
                <w:i/>
              </w:rPr>
              <w:t>the main categories of</w:t>
            </w:r>
            <w:r w:rsidRPr="00D71FDE">
              <w:rPr>
                <w:rFonts w:cs="Arial"/>
              </w:rPr>
              <w:t xml:space="preserve"> pr</w:t>
            </w:r>
            <w:r w:rsidRPr="00D71FDE">
              <w:rPr>
                <w:rFonts w:cs="Arial"/>
              </w:rPr>
              <w:t>o</w:t>
            </w:r>
            <w:r w:rsidRPr="00D71FDE">
              <w:rPr>
                <w:rFonts w:cs="Arial"/>
              </w:rPr>
              <w:t xml:space="preserve">cessing </w:t>
            </w:r>
            <w:r w:rsidRPr="00D71FDE">
              <w:rPr>
                <w:rFonts w:cs="Arial"/>
                <w:b/>
                <w:i/>
                <w:strike/>
              </w:rPr>
              <w:t xml:space="preserve">operations </w:t>
            </w:r>
            <w:r w:rsidRPr="00D71FDE">
              <w:rPr>
                <w:rFonts w:cs="Arial"/>
              </w:rPr>
              <w:t>under its responsibility.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2. The documentation shall contain at least the following information:</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2. </w:t>
            </w:r>
            <w:r w:rsidRPr="00D71FDE">
              <w:rPr>
                <w:rFonts w:cs="Arial"/>
                <w:b/>
              </w:rPr>
              <w:t>Such</w:t>
            </w:r>
            <w:r w:rsidR="00374E20">
              <w:rPr>
                <w:rFonts w:cs="Arial"/>
                <w:b/>
              </w:rPr>
              <w:t xml:space="preserve"> </w:t>
            </w:r>
            <w:r w:rsidRPr="00D71FDE">
              <w:rPr>
                <w:rFonts w:cs="Arial"/>
              </w:rPr>
              <w:t>documentation shall contain at least the following information:</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(a) the name and contact details of the controller, or any joint controller or processor, and of the representative, if any;</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(a) the name and contact details of the controller, or any joint controller or processor, and of the representative, if any;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(b) the name and contact details of the data protection officer, if any;</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(b) the name and contact details of the</w:t>
            </w:r>
            <w:r w:rsidRPr="00D71FDE">
              <w:rPr>
                <w:rFonts w:cs="Arial"/>
                <w:b/>
              </w:rPr>
              <w:t xml:space="preserve"> </w:t>
            </w:r>
            <w:r w:rsidRPr="00D71FDE">
              <w:rPr>
                <w:rFonts w:cs="Arial"/>
              </w:rPr>
              <w:t>data protection</w:t>
            </w:r>
            <w:r w:rsidRPr="00D71FDE">
              <w:rPr>
                <w:rFonts w:cs="Arial"/>
                <w:b/>
              </w:rPr>
              <w:t xml:space="preserve"> </w:t>
            </w:r>
            <w:r w:rsidRPr="00D71FDE">
              <w:rPr>
                <w:rFonts w:cs="Arial"/>
              </w:rPr>
              <w:t>officer, if any;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(c) the purposes of the processing, including the legitimate interests pursued by the controller where the processing is based on point (f) of Article 6(1);</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(c) </w:t>
            </w:r>
            <w:proofErr w:type="gramStart"/>
            <w:r w:rsidRPr="00D71FDE">
              <w:rPr>
                <w:rFonts w:cs="Arial"/>
              </w:rPr>
              <w:t>the</w:t>
            </w:r>
            <w:proofErr w:type="gramEnd"/>
            <w:r w:rsidRPr="00D71FDE">
              <w:rPr>
                <w:rFonts w:cs="Arial"/>
              </w:rPr>
              <w:t xml:space="preserve"> </w:t>
            </w:r>
            <w:r w:rsidRPr="00D71FDE">
              <w:rPr>
                <w:rFonts w:cs="Arial"/>
                <w:b/>
              </w:rPr>
              <w:t xml:space="preserve">generic </w:t>
            </w:r>
            <w:r w:rsidRPr="00D71FDE">
              <w:rPr>
                <w:rFonts w:cs="Arial"/>
              </w:rPr>
              <w:t xml:space="preserve">purposes of the processing. </w:t>
            </w:r>
            <w:r w:rsidRPr="00D71FDE">
              <w:rPr>
                <w:rFonts w:cs="Arial"/>
                <w:strike/>
              </w:rPr>
              <w:t>including the legitimate interests pursued by the controller where the processing is based on point (f) of Article 6(1);</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lastRenderedPageBreak/>
              <w:t>(d) a description of categories of data subjects and of the categories of personal data relating to them;</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(d) a description of categories of data subjects and of the categories of personal data relating to them;</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(e) the recipients or categories of recipients of the personal data, including the controllers to whom personal data are disclosed for the legitimate interest pursued by them;</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((e) the </w:t>
            </w:r>
            <w:r w:rsidRPr="00D71FDE">
              <w:rPr>
                <w:rFonts w:cs="Arial"/>
                <w:b/>
                <w:i/>
                <w:strike/>
                <w:sz w:val="16"/>
                <w:szCs w:val="16"/>
              </w:rPr>
              <w:t>recipients or</w:t>
            </w:r>
            <w:r w:rsidRPr="00D71FDE">
              <w:rPr>
                <w:rFonts w:cs="Arial"/>
                <w:sz w:val="16"/>
                <w:szCs w:val="16"/>
              </w:rPr>
              <w:t xml:space="preserve"> categories of recipients of the personal data</w:t>
            </w:r>
            <w:r w:rsidRPr="00D71FDE">
              <w:rPr>
                <w:rFonts w:cs="Arial"/>
                <w:b/>
                <w:i/>
                <w:sz w:val="16"/>
                <w:szCs w:val="16"/>
              </w:rPr>
              <w:t>.</w:t>
            </w:r>
            <w:r w:rsidR="00374E20">
              <w:rPr>
                <w:rFonts w:cs="Arial"/>
                <w:sz w:val="16"/>
                <w:szCs w:val="16"/>
              </w:rPr>
              <w:t xml:space="preserve"> </w:t>
            </w:r>
            <w:r w:rsidRPr="00D71FDE">
              <w:rPr>
                <w:rFonts w:cs="Arial"/>
                <w:b/>
                <w:i/>
                <w:strike/>
                <w:sz w:val="16"/>
                <w:szCs w:val="16"/>
              </w:rPr>
              <w:t>,including the controllers to whom personal data are disclosed for the legitimate interest pursued by them;</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(f) where applicable, transfers of data to a third country or an international </w:t>
            </w:r>
            <w:proofErr w:type="spellStart"/>
            <w:r w:rsidRPr="00D71FDE">
              <w:rPr>
                <w:rFonts w:cs="Arial"/>
                <w:sz w:val="16"/>
                <w:szCs w:val="16"/>
              </w:rPr>
              <w:t>organisation</w:t>
            </w:r>
            <w:proofErr w:type="spellEnd"/>
            <w:r w:rsidRPr="00D71FDE">
              <w:rPr>
                <w:rFonts w:cs="Arial"/>
                <w:sz w:val="16"/>
                <w:szCs w:val="16"/>
              </w:rPr>
              <w:t>, including the identification of that third country or intern</w:t>
            </w:r>
            <w:r w:rsidRPr="00D71FDE">
              <w:rPr>
                <w:rFonts w:cs="Arial"/>
                <w:sz w:val="16"/>
                <w:szCs w:val="16"/>
              </w:rPr>
              <w:t>a</w:t>
            </w:r>
            <w:r w:rsidRPr="00D71FDE">
              <w:rPr>
                <w:rFonts w:cs="Arial"/>
                <w:sz w:val="16"/>
                <w:szCs w:val="16"/>
              </w:rPr>
              <w:t xml:space="preserve">tional </w:t>
            </w:r>
            <w:proofErr w:type="spellStart"/>
            <w:r w:rsidRPr="00D71FDE">
              <w:rPr>
                <w:rFonts w:cs="Arial"/>
                <w:sz w:val="16"/>
                <w:szCs w:val="16"/>
              </w:rPr>
              <w:t>organisation</w:t>
            </w:r>
            <w:proofErr w:type="spellEnd"/>
            <w:r w:rsidRPr="00D71FDE">
              <w:rPr>
                <w:rFonts w:cs="Arial"/>
                <w:sz w:val="16"/>
                <w:szCs w:val="16"/>
              </w:rPr>
              <w:t xml:space="preserve"> and, in case of transfers referred to in point (h) of Article 44(1), the doc</w:t>
            </w:r>
            <w:r w:rsidRPr="00D71FDE">
              <w:rPr>
                <w:rFonts w:cs="Arial"/>
                <w:sz w:val="16"/>
                <w:szCs w:val="16"/>
              </w:rPr>
              <w:t>u</w:t>
            </w:r>
            <w:r w:rsidRPr="00D71FDE">
              <w:rPr>
                <w:rFonts w:cs="Arial"/>
                <w:sz w:val="16"/>
                <w:szCs w:val="16"/>
              </w:rPr>
              <w:t>mentation of appropriate safeguards;</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trike/>
                <w:sz w:val="16"/>
                <w:szCs w:val="16"/>
              </w:rPr>
            </w:pPr>
            <w:r w:rsidRPr="00D71FDE">
              <w:rPr>
                <w:rFonts w:cs="Arial"/>
                <w:sz w:val="16"/>
                <w:szCs w:val="16"/>
              </w:rPr>
              <w:t xml:space="preserve">(f) where applicable, transfers of </w:t>
            </w:r>
            <w:r w:rsidRPr="00D71FDE">
              <w:rPr>
                <w:rFonts w:cs="Arial"/>
                <w:b/>
                <w:i/>
                <w:sz w:val="16"/>
                <w:szCs w:val="16"/>
              </w:rPr>
              <w:t>personal</w:t>
            </w:r>
            <w:r w:rsidRPr="00D71FDE">
              <w:rPr>
                <w:rFonts w:cs="Arial"/>
                <w:b/>
                <w:sz w:val="16"/>
                <w:szCs w:val="16"/>
              </w:rPr>
              <w:t xml:space="preserve"> </w:t>
            </w:r>
            <w:r w:rsidRPr="00D71FDE">
              <w:rPr>
                <w:rFonts w:cs="Arial"/>
                <w:sz w:val="16"/>
                <w:szCs w:val="16"/>
              </w:rPr>
              <w:t xml:space="preserve">data to a third country or an international </w:t>
            </w:r>
            <w:proofErr w:type="spellStart"/>
            <w:r w:rsidRPr="00D71FDE">
              <w:rPr>
                <w:rFonts w:cs="Arial"/>
                <w:sz w:val="16"/>
                <w:szCs w:val="16"/>
              </w:rPr>
              <w:t>organisation</w:t>
            </w:r>
            <w:proofErr w:type="spellEnd"/>
            <w:r w:rsidRPr="00D71FDE">
              <w:rPr>
                <w:rFonts w:cs="Arial"/>
                <w:b/>
                <w:i/>
                <w:strike/>
                <w:sz w:val="16"/>
                <w:szCs w:val="16"/>
              </w:rPr>
              <w:t>,</w:t>
            </w:r>
            <w:r w:rsidRPr="00D71FDE">
              <w:rPr>
                <w:rFonts w:cs="Arial"/>
                <w:strike/>
                <w:sz w:val="16"/>
                <w:szCs w:val="16"/>
              </w:rPr>
              <w:t xml:space="preserve"> </w:t>
            </w:r>
            <w:r w:rsidRPr="00D71FDE">
              <w:rPr>
                <w:rFonts w:cs="Arial"/>
                <w:b/>
                <w:i/>
                <w:strike/>
                <w:sz w:val="16"/>
                <w:szCs w:val="16"/>
              </w:rPr>
              <w:t xml:space="preserve">including the identification of that third country or international </w:t>
            </w:r>
            <w:proofErr w:type="spellStart"/>
            <w:r w:rsidRPr="00D71FDE">
              <w:rPr>
                <w:rFonts w:cs="Arial"/>
                <w:b/>
                <w:i/>
                <w:strike/>
                <w:sz w:val="16"/>
                <w:szCs w:val="16"/>
              </w:rPr>
              <w:t>organisation</w:t>
            </w:r>
            <w:proofErr w:type="spellEnd"/>
            <w:r w:rsidRPr="00D71FDE">
              <w:rPr>
                <w:rFonts w:cs="Arial"/>
                <w:sz w:val="16"/>
                <w:szCs w:val="16"/>
              </w:rPr>
              <w:t xml:space="preserve"> and, in case of transfers referred to in point (h) of Article 44(1), a reference to </w:t>
            </w:r>
            <w:r w:rsidRPr="00D71FDE">
              <w:rPr>
                <w:rFonts w:cs="Arial"/>
                <w:b/>
                <w:i/>
                <w:strike/>
                <w:sz w:val="16"/>
                <w:szCs w:val="16"/>
              </w:rPr>
              <w:t>the documentation of appropriate</w:t>
            </w:r>
            <w:r w:rsidRPr="00D71FDE">
              <w:rPr>
                <w:rFonts w:cs="Arial"/>
                <w:sz w:val="16"/>
                <w:szCs w:val="16"/>
              </w:rPr>
              <w:t xml:space="preserve"> safeguards </w:t>
            </w:r>
            <w:r w:rsidRPr="00D71FDE">
              <w:rPr>
                <w:rFonts w:cs="Arial"/>
                <w:b/>
                <w:i/>
                <w:sz w:val="16"/>
                <w:szCs w:val="16"/>
              </w:rPr>
              <w:t>employed</w:t>
            </w:r>
            <w:r w:rsidRPr="00D71FDE">
              <w:rPr>
                <w:rFonts w:cs="Arial"/>
                <w:sz w:val="16"/>
                <w:szCs w:val="16"/>
              </w:rPr>
              <w:t>;</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(g) a general indication of the time limits for erasure of the different</w:t>
            </w:r>
            <w:r w:rsidRPr="00D71FDE">
              <w:rPr>
                <w:rFonts w:cs="Arial"/>
                <w:sz w:val="24"/>
                <w:szCs w:val="24"/>
              </w:rPr>
              <w:t xml:space="preserve"> </w:t>
            </w:r>
            <w:r w:rsidRPr="00D71FDE">
              <w:rPr>
                <w:rFonts w:cs="Arial"/>
                <w:sz w:val="16"/>
                <w:szCs w:val="16"/>
              </w:rPr>
              <w:t>categories of data;</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(g) a general indication of the time limits for erasure </w:t>
            </w:r>
            <w:r w:rsidRPr="00D71FDE">
              <w:rPr>
                <w:rFonts w:cs="Arial"/>
                <w:b/>
                <w:i/>
                <w:sz w:val="16"/>
                <w:szCs w:val="16"/>
              </w:rPr>
              <w:t>or data retention policy applicable to</w:t>
            </w:r>
            <w:r w:rsidR="00374E20">
              <w:rPr>
                <w:rFonts w:cs="Arial"/>
                <w:sz w:val="16"/>
                <w:szCs w:val="16"/>
              </w:rPr>
              <w:t xml:space="preserve"> </w:t>
            </w:r>
            <w:r w:rsidRPr="00D71FDE">
              <w:rPr>
                <w:rFonts w:cs="Arial"/>
                <w:b/>
                <w:i/>
                <w:strike/>
                <w:sz w:val="16"/>
                <w:szCs w:val="16"/>
              </w:rPr>
              <w:t xml:space="preserve">of </w:t>
            </w:r>
            <w:r w:rsidRPr="00D71FDE">
              <w:rPr>
                <w:rFonts w:cs="Arial"/>
                <w:sz w:val="16"/>
                <w:szCs w:val="16"/>
              </w:rPr>
              <w:t>the different categories of data;</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(h) </w:t>
            </w:r>
            <w:proofErr w:type="gramStart"/>
            <w:r w:rsidRPr="00D71FDE">
              <w:rPr>
                <w:rFonts w:cs="Arial"/>
                <w:sz w:val="16"/>
                <w:szCs w:val="16"/>
              </w:rPr>
              <w:t>the</w:t>
            </w:r>
            <w:proofErr w:type="gramEnd"/>
            <w:r w:rsidRPr="00D71FDE">
              <w:rPr>
                <w:rFonts w:cs="Arial"/>
                <w:sz w:val="16"/>
                <w:szCs w:val="16"/>
              </w:rPr>
              <w:t xml:space="preserve"> description of the mechanisms referred to in Article 22(3).</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b/>
                <w:i/>
                <w:strike/>
                <w:sz w:val="16"/>
                <w:szCs w:val="16"/>
              </w:rPr>
              <w:t xml:space="preserve">(h) </w:t>
            </w:r>
            <w:proofErr w:type="gramStart"/>
            <w:r w:rsidRPr="00D71FDE">
              <w:rPr>
                <w:rFonts w:cs="Arial"/>
                <w:b/>
                <w:i/>
                <w:strike/>
                <w:sz w:val="16"/>
                <w:szCs w:val="16"/>
              </w:rPr>
              <w:t>the</w:t>
            </w:r>
            <w:proofErr w:type="gramEnd"/>
            <w:r w:rsidRPr="00D71FDE">
              <w:rPr>
                <w:rFonts w:cs="Arial"/>
                <w:b/>
                <w:i/>
                <w:strike/>
                <w:sz w:val="16"/>
                <w:szCs w:val="16"/>
              </w:rPr>
              <w:t xml:space="preserve"> description of the mechanisms referred to in Article 22(3).</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8"/>
                <w:szCs w:val="18"/>
              </w:rPr>
            </w:pPr>
            <w:r w:rsidRPr="00D71FDE">
              <w:rPr>
                <w:rFonts w:cs="Arial"/>
                <w:sz w:val="16"/>
                <w:szCs w:val="16"/>
              </w:rPr>
              <w:t>3. The controller and the processor and, if any, the controller's representative, shall make the doc</w:t>
            </w:r>
            <w:r w:rsidRPr="00D71FDE">
              <w:rPr>
                <w:rFonts w:cs="Arial"/>
                <w:sz w:val="16"/>
                <w:szCs w:val="16"/>
              </w:rPr>
              <w:t>u</w:t>
            </w:r>
            <w:r w:rsidRPr="00D71FDE">
              <w:rPr>
                <w:rFonts w:cs="Arial"/>
                <w:sz w:val="16"/>
                <w:szCs w:val="16"/>
              </w:rPr>
              <w:t>mentation available, on request, to the supervis</w:t>
            </w:r>
            <w:r w:rsidRPr="00D71FDE">
              <w:rPr>
                <w:rFonts w:cs="Arial"/>
                <w:sz w:val="16"/>
                <w:szCs w:val="16"/>
              </w:rPr>
              <w:t>o</w:t>
            </w:r>
            <w:r w:rsidRPr="00D71FDE">
              <w:rPr>
                <w:rFonts w:cs="Arial"/>
                <w:sz w:val="16"/>
                <w:szCs w:val="16"/>
              </w:rPr>
              <w:t>ry authority.</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b/>
                <w:i/>
                <w:strike/>
                <w:sz w:val="16"/>
                <w:szCs w:val="16"/>
              </w:rPr>
              <w:t>3. The controller and the processor and, if any, the controller's representative, shall make the documentation available, on the basis of a request outlining the reasons for requiring access to the documents, to the supervisory authority.</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4. The obligations referred to in paragraphs 1 and 2 shall not apply to the following controllers and processors:</w:t>
            </w:r>
          </w:p>
        </w:tc>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4. The obligations referred to in paragraphs 1 and 2 shall not apply to the following controllers </w:t>
            </w:r>
            <w:r w:rsidRPr="00D71FDE">
              <w:rPr>
                <w:rFonts w:cs="Arial"/>
                <w:b/>
                <w:i/>
                <w:strike/>
                <w:sz w:val="16"/>
                <w:szCs w:val="16"/>
              </w:rPr>
              <w:t>and processors</w:t>
            </w:r>
            <w:r w:rsidRPr="00D71FDE">
              <w:rPr>
                <w:rFonts w:cs="Arial"/>
                <w:sz w:val="16"/>
                <w:szCs w:val="16"/>
              </w:rPr>
              <w:t>:</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(a) a natural person processing personal data without a commercial interest; or</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(a) a natural person processing personal data without a commercial interest; or</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t xml:space="preserve">(b) </w:t>
            </w:r>
            <w:proofErr w:type="gramStart"/>
            <w:r w:rsidRPr="00D71FDE">
              <w:rPr>
                <w:rFonts w:cs="Arial"/>
                <w:sz w:val="16"/>
                <w:szCs w:val="16"/>
              </w:rPr>
              <w:t>an</w:t>
            </w:r>
            <w:proofErr w:type="gramEnd"/>
            <w:r w:rsidRPr="00D71FDE">
              <w:rPr>
                <w:rFonts w:cs="Arial"/>
                <w:sz w:val="16"/>
                <w:szCs w:val="16"/>
              </w:rPr>
              <w:t xml:space="preserve"> enterprise or an </w:t>
            </w:r>
            <w:proofErr w:type="spellStart"/>
            <w:r w:rsidRPr="00D71FDE">
              <w:rPr>
                <w:rFonts w:cs="Arial"/>
                <w:sz w:val="16"/>
                <w:szCs w:val="16"/>
              </w:rPr>
              <w:t>organisation</w:t>
            </w:r>
            <w:proofErr w:type="spellEnd"/>
            <w:r w:rsidRPr="00D71FDE">
              <w:rPr>
                <w:rFonts w:cs="Arial"/>
                <w:sz w:val="16"/>
                <w:szCs w:val="16"/>
              </w:rPr>
              <w:t xml:space="preserve"> employing fewer than 250 persons that is processing personal data only as an activity ancillary to its main activities.</w:t>
            </w:r>
          </w:p>
        </w:tc>
        <w:tc>
          <w:tcPr>
            <w:tcW w:w="3575" w:type="dxa"/>
            <w:tcMar>
              <w:top w:w="0" w:type="dxa"/>
              <w:left w:w="0" w:type="dxa"/>
              <w:bottom w:w="125" w:type="dxa"/>
              <w:right w:w="0" w:type="dxa"/>
            </w:tcMar>
          </w:tcPr>
          <w:p w:rsidR="009B41E7" w:rsidRPr="00D71FDE" w:rsidRDefault="009B41E7" w:rsidP="00374E20">
            <w:pPr>
              <w:pStyle w:val="Tabellenfu"/>
              <w:spacing w:line="360" w:lineRule="auto"/>
              <w:rPr>
                <w:rFonts w:cs="Arial"/>
              </w:rPr>
            </w:pPr>
            <w:r w:rsidRPr="00D71FDE">
              <w:rPr>
                <w:rFonts w:cs="Arial"/>
              </w:rPr>
              <w:t xml:space="preserve">(b) </w:t>
            </w:r>
            <w:proofErr w:type="gramStart"/>
            <w:r w:rsidRPr="00D71FDE">
              <w:rPr>
                <w:rFonts w:cs="Arial"/>
              </w:rPr>
              <w:t>an</w:t>
            </w:r>
            <w:proofErr w:type="gramEnd"/>
            <w:r w:rsidRPr="00D71FDE">
              <w:rPr>
                <w:rFonts w:cs="Arial"/>
              </w:rPr>
              <w:t xml:space="preserve"> enterprise or an </w:t>
            </w:r>
            <w:proofErr w:type="spellStart"/>
            <w:r w:rsidRPr="00D71FDE">
              <w:rPr>
                <w:rFonts w:cs="Arial"/>
              </w:rPr>
              <w:t>organisation</w:t>
            </w:r>
            <w:proofErr w:type="spellEnd"/>
            <w:r w:rsidRPr="00D71FDE">
              <w:rPr>
                <w:rFonts w:cs="Arial"/>
              </w:rPr>
              <w:t xml:space="preserve"> employing fewer than 250 persons that is processing personal data only as an activity ancillary to its main activities.</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autoSpaceDE w:val="0"/>
              <w:autoSpaceDN w:val="0"/>
              <w:adjustRightInd w:val="0"/>
              <w:spacing w:line="360" w:lineRule="auto"/>
              <w:rPr>
                <w:rFonts w:cs="Arial"/>
                <w:sz w:val="16"/>
                <w:szCs w:val="16"/>
              </w:rPr>
            </w:pPr>
            <w:r w:rsidRPr="00D71FDE">
              <w:rPr>
                <w:rFonts w:cs="Arial"/>
                <w:sz w:val="16"/>
                <w:szCs w:val="16"/>
              </w:rPr>
              <w:lastRenderedPageBreak/>
              <w:t>5. The Commission shall be empowered to adopt delegated acts in accordance with Article 86 for the purpose of further specifying the criteria and requirements for the documentation referred to in paragraph 1, to take account of in particular the responsibilities of the controller and the processor and, if any, the controller's representative.</w:t>
            </w:r>
          </w:p>
        </w:tc>
        <w:tc>
          <w:tcPr>
            <w:tcW w:w="3575" w:type="dxa"/>
            <w:tcMar>
              <w:top w:w="0" w:type="dxa"/>
              <w:left w:w="0" w:type="dxa"/>
              <w:bottom w:w="125" w:type="dxa"/>
              <w:right w:w="0" w:type="dxa"/>
            </w:tcMar>
          </w:tcPr>
          <w:p w:rsidR="009B41E7" w:rsidRPr="003D6BA2" w:rsidRDefault="009B41E7" w:rsidP="00374E20">
            <w:pPr>
              <w:autoSpaceDE w:val="0"/>
              <w:autoSpaceDN w:val="0"/>
              <w:adjustRightInd w:val="0"/>
              <w:spacing w:line="360" w:lineRule="auto"/>
              <w:rPr>
                <w:rFonts w:cs="Arial"/>
                <w:sz w:val="16"/>
                <w:szCs w:val="16"/>
                <w:lang w:eastAsia="en-US"/>
              </w:rPr>
            </w:pPr>
            <w:r w:rsidRPr="00D71FDE">
              <w:rPr>
                <w:rFonts w:cs="Arial"/>
                <w:sz w:val="16"/>
                <w:szCs w:val="16"/>
              </w:rPr>
              <w:t>5</w:t>
            </w:r>
            <w:r w:rsidRPr="00D71FDE">
              <w:rPr>
                <w:rFonts w:cs="Arial"/>
                <w:b/>
                <w:i/>
                <w:strike/>
                <w:sz w:val="16"/>
                <w:szCs w:val="16"/>
              </w:rPr>
              <w:t>. The Commission shall be empowered to adopt delegated acts in accordance with Article 86 for the purpose of further specifying the criteria and requirements for the docume</w:t>
            </w:r>
            <w:r w:rsidRPr="00D71FDE">
              <w:rPr>
                <w:rFonts w:cs="Arial"/>
                <w:b/>
                <w:i/>
                <w:strike/>
                <w:sz w:val="16"/>
                <w:szCs w:val="16"/>
              </w:rPr>
              <w:t>n</w:t>
            </w:r>
            <w:r w:rsidRPr="00D71FDE">
              <w:rPr>
                <w:rFonts w:cs="Arial"/>
                <w:b/>
                <w:i/>
                <w:strike/>
                <w:sz w:val="16"/>
                <w:szCs w:val="16"/>
              </w:rPr>
              <w:t>tation referred to in paragraph 1, to take account of in particular the responsibilities of the controller and the processor and, if any, the controller's representative.</w:t>
            </w:r>
          </w:p>
        </w:tc>
      </w:tr>
      <w:tr w:rsidR="009B41E7" w:rsidRPr="00131D21" w:rsidTr="002D0CC5">
        <w:trPr>
          <w:cantSplit/>
          <w:tblHeader/>
        </w:trPr>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b w:val="0"/>
              </w:rPr>
            </w:pPr>
            <w:r w:rsidRPr="00D71FDE">
              <w:rPr>
                <w:rFonts w:cs="Arial"/>
                <w:b w:val="0"/>
              </w:rPr>
              <w:t>6. The Commission may lay down standard forms for the documentation referred to in paragraph 1. Those implementing acts shall be adopted in accordance with the examination procedure referred to in Article 87(2).</w:t>
            </w:r>
          </w:p>
        </w:tc>
        <w:tc>
          <w:tcPr>
            <w:tcW w:w="3575" w:type="dxa"/>
            <w:tcMar>
              <w:top w:w="0" w:type="dxa"/>
              <w:left w:w="0" w:type="dxa"/>
              <w:bottom w:w="125" w:type="dxa"/>
              <w:right w:w="0" w:type="dxa"/>
            </w:tcMar>
          </w:tcPr>
          <w:p w:rsidR="009B41E7" w:rsidRPr="00D71FDE" w:rsidRDefault="009B41E7" w:rsidP="00374E20">
            <w:pPr>
              <w:pStyle w:val="Tabellenkopf"/>
              <w:spacing w:line="360" w:lineRule="auto"/>
              <w:rPr>
                <w:rFonts w:cs="Arial"/>
              </w:rPr>
            </w:pPr>
            <w:r w:rsidRPr="00D71FDE">
              <w:rPr>
                <w:rFonts w:cs="Arial"/>
              </w:rPr>
              <w:t xml:space="preserve">6. </w:t>
            </w:r>
            <w:r w:rsidRPr="00D71FDE">
              <w:rPr>
                <w:rFonts w:cs="Arial"/>
                <w:i/>
              </w:rPr>
              <w:t>To ensure harmonized requirements within Europe,</w:t>
            </w:r>
            <w:r w:rsidRPr="00D71FDE">
              <w:rPr>
                <w:rFonts w:cs="Arial"/>
              </w:rPr>
              <w:t xml:space="preserve"> </w:t>
            </w:r>
            <w:proofErr w:type="spellStart"/>
            <w:r w:rsidRPr="00D71FDE">
              <w:rPr>
                <w:rFonts w:cs="Arial"/>
                <w:b w:val="0"/>
                <w:i/>
              </w:rPr>
              <w:t>t</w:t>
            </w:r>
            <w:r w:rsidRPr="00D71FDE">
              <w:rPr>
                <w:rFonts w:cs="Arial"/>
                <w:i/>
                <w:strike/>
              </w:rPr>
              <w:t>T</w:t>
            </w:r>
            <w:r w:rsidRPr="00D71FDE">
              <w:rPr>
                <w:rFonts w:cs="Arial"/>
                <w:b w:val="0"/>
              </w:rPr>
              <w:t>he</w:t>
            </w:r>
            <w:proofErr w:type="spellEnd"/>
            <w:r w:rsidRPr="00D71FDE">
              <w:rPr>
                <w:rFonts w:cs="Arial"/>
                <w:b w:val="0"/>
              </w:rPr>
              <w:t xml:space="preserve"> Commission may lay down stan</w:t>
            </w:r>
            <w:r w:rsidRPr="00D71FDE">
              <w:rPr>
                <w:rFonts w:cs="Arial"/>
                <w:b w:val="0"/>
              </w:rPr>
              <w:t>d</w:t>
            </w:r>
            <w:r w:rsidRPr="00D71FDE">
              <w:rPr>
                <w:rFonts w:cs="Arial"/>
                <w:b w:val="0"/>
              </w:rPr>
              <w:t>ard forms for the documentation referred to in paragraph 1. Those implementing acts shall be adopted in accordance with the examination procedure referred to in Article 87(2).</w:t>
            </w:r>
          </w:p>
        </w:tc>
      </w:tr>
    </w:tbl>
    <w:p w:rsidR="009B41E7" w:rsidRDefault="009B41E7" w:rsidP="00134C1D">
      <w:pPr>
        <w:pStyle w:val="Tabellenfunote"/>
        <w:rPr>
          <w:b/>
          <w:sz w:val="20"/>
          <w:szCs w:val="20"/>
        </w:rPr>
      </w:pPr>
    </w:p>
    <w:p w:rsidR="00D96D42" w:rsidRDefault="00D96D42" w:rsidP="00B43491">
      <w:pPr>
        <w:pStyle w:val="Tabellenfunote"/>
      </w:pPr>
    </w:p>
    <w:p w:rsidR="00E726B0" w:rsidRPr="00780A25" w:rsidRDefault="00E726B0" w:rsidP="00E726B0">
      <w:pPr>
        <w:pStyle w:val="Tabellenfunote"/>
        <w:rPr>
          <w:b/>
          <w:sz w:val="20"/>
          <w:szCs w:val="20"/>
        </w:rPr>
      </w:pPr>
      <w:r w:rsidRPr="00780A25">
        <w:rPr>
          <w:b/>
          <w:sz w:val="20"/>
          <w:szCs w:val="20"/>
        </w:rPr>
        <w:t>Justification</w:t>
      </w:r>
    </w:p>
    <w:p w:rsidR="00E726B0" w:rsidRPr="00E726B0" w:rsidRDefault="00E726B0" w:rsidP="00E726B0">
      <w:pPr>
        <w:pStyle w:val="Tabellenfunote"/>
        <w:rPr>
          <w:sz w:val="20"/>
          <w:szCs w:val="20"/>
        </w:rPr>
      </w:pPr>
      <w:r w:rsidRPr="00E726B0">
        <w:rPr>
          <w:sz w:val="20"/>
          <w:szCs w:val="20"/>
        </w:rPr>
        <w:t xml:space="preserve">Effective data protection requires that </w:t>
      </w:r>
      <w:proofErr w:type="spellStart"/>
      <w:r w:rsidRPr="00E726B0">
        <w:rPr>
          <w:sz w:val="20"/>
          <w:szCs w:val="20"/>
        </w:rPr>
        <w:t>organisations</w:t>
      </w:r>
      <w:proofErr w:type="spellEnd"/>
      <w:r w:rsidRPr="00E726B0">
        <w:rPr>
          <w:sz w:val="20"/>
          <w:szCs w:val="20"/>
        </w:rPr>
        <w:t xml:space="preserve"> have sufficiently documen</w:t>
      </w:r>
      <w:r w:rsidRPr="00E726B0">
        <w:rPr>
          <w:sz w:val="20"/>
          <w:szCs w:val="20"/>
        </w:rPr>
        <w:t>t</w:t>
      </w:r>
      <w:r w:rsidRPr="00E726B0">
        <w:rPr>
          <w:sz w:val="20"/>
          <w:szCs w:val="20"/>
        </w:rPr>
        <w:t>ed understanding of their data processing activities. The documentation r</w:t>
      </w:r>
      <w:r w:rsidRPr="00E726B0">
        <w:rPr>
          <w:sz w:val="20"/>
          <w:szCs w:val="20"/>
        </w:rPr>
        <w:t>e</w:t>
      </w:r>
      <w:r w:rsidRPr="00E726B0">
        <w:rPr>
          <w:sz w:val="20"/>
          <w:szCs w:val="20"/>
        </w:rPr>
        <w:t>quirement in Art 28.2 remains at rather high level and appears to largely dupl</w:t>
      </w:r>
      <w:r w:rsidRPr="00E726B0">
        <w:rPr>
          <w:sz w:val="20"/>
          <w:szCs w:val="20"/>
        </w:rPr>
        <w:t>i</w:t>
      </w:r>
      <w:r w:rsidRPr="00E726B0">
        <w:rPr>
          <w:sz w:val="20"/>
          <w:szCs w:val="20"/>
        </w:rPr>
        <w:t xml:space="preserve">cate the notification provisions in Art. 14. </w:t>
      </w:r>
    </w:p>
    <w:p w:rsidR="00E726B0" w:rsidRPr="00E726B0" w:rsidRDefault="00E726B0" w:rsidP="00E726B0">
      <w:pPr>
        <w:pStyle w:val="Tabellenfunote"/>
        <w:rPr>
          <w:sz w:val="20"/>
          <w:szCs w:val="20"/>
        </w:rPr>
      </w:pPr>
      <w:r w:rsidRPr="00E726B0">
        <w:rPr>
          <w:sz w:val="20"/>
          <w:szCs w:val="20"/>
        </w:rPr>
        <w:t>Instead of satisfying bureaucratic needs, the aim of the documentation should be to help controllers and processors meet their obligations. Companies have many ways of documenting their data processing environment and no specific method should be mandated. Often such documentation exists through multiple means. A very detailed documentation procedure would remain an almost instantly outdated snapshot of a constantly changing reality characterized by complex data processing arrangements in a multiparty environment. Controllers cannot maintain detailed documentation of the IT architecture of the processors. Accor</w:t>
      </w:r>
      <w:r w:rsidRPr="00E726B0">
        <w:rPr>
          <w:sz w:val="20"/>
          <w:szCs w:val="20"/>
        </w:rPr>
        <w:t>d</w:t>
      </w:r>
      <w:r w:rsidRPr="00E726B0">
        <w:rPr>
          <w:sz w:val="20"/>
          <w:szCs w:val="20"/>
        </w:rPr>
        <w:t>ingly, processors should have an obligation to maintain such documentation of their processing. It should be left to the controllers and processors – in agre</w:t>
      </w:r>
      <w:r w:rsidRPr="00E726B0">
        <w:rPr>
          <w:sz w:val="20"/>
          <w:szCs w:val="20"/>
        </w:rPr>
        <w:t>e</w:t>
      </w:r>
      <w:r w:rsidRPr="00E726B0">
        <w:rPr>
          <w:sz w:val="20"/>
          <w:szCs w:val="20"/>
        </w:rPr>
        <w:t>ment with the lead DPA - based on the Accountability principle to determine which documentation is adequate and best suited for specific processing activ</w:t>
      </w:r>
      <w:r w:rsidRPr="00E726B0">
        <w:rPr>
          <w:sz w:val="20"/>
          <w:szCs w:val="20"/>
        </w:rPr>
        <w:t>i</w:t>
      </w:r>
      <w:r w:rsidRPr="00E726B0">
        <w:rPr>
          <w:sz w:val="20"/>
          <w:szCs w:val="20"/>
        </w:rPr>
        <w:t xml:space="preserve">ties to comply with this Regulation and achieve the desired protection. </w:t>
      </w:r>
    </w:p>
    <w:p w:rsidR="00B60B1C" w:rsidRDefault="00374E20" w:rsidP="00B43491">
      <w:pPr>
        <w:pStyle w:val="Tabellenfunote"/>
      </w:pPr>
      <w:r>
        <w:br w:type="column"/>
      </w:r>
    </w:p>
    <w:p w:rsidR="00B60B1C" w:rsidRPr="009B41E7" w:rsidRDefault="002E4385" w:rsidP="00B43491">
      <w:pPr>
        <w:pStyle w:val="Tabellenfunote"/>
        <w:rPr>
          <w:sz w:val="20"/>
          <w:szCs w:val="20"/>
        </w:rPr>
      </w:pPr>
      <w:r w:rsidRPr="009B41E7">
        <w:rPr>
          <w:sz w:val="20"/>
          <w:szCs w:val="20"/>
        </w:rPr>
        <w:t>Recital 62</w:t>
      </w:r>
    </w:p>
    <w:p w:rsidR="009B41E7" w:rsidRDefault="009B41E7" w:rsidP="00B43491">
      <w:pPr>
        <w:pStyle w:val="Tabellenfunote"/>
      </w:pPr>
    </w:p>
    <w:tbl>
      <w:tblPr>
        <w:tblW w:w="7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75"/>
        <w:gridCol w:w="3575"/>
      </w:tblGrid>
      <w:tr w:rsidR="00B60B1C" w:rsidRPr="00CA3122" w:rsidTr="009B41E7">
        <w:trPr>
          <w:cantSplit/>
          <w:tblHeader/>
        </w:trPr>
        <w:tc>
          <w:tcPr>
            <w:tcW w:w="3575" w:type="dxa"/>
            <w:tcMar>
              <w:top w:w="0" w:type="dxa"/>
              <w:left w:w="0" w:type="dxa"/>
              <w:bottom w:w="125" w:type="dxa"/>
              <w:right w:w="0" w:type="dxa"/>
            </w:tcMar>
          </w:tcPr>
          <w:p w:rsidR="00B60B1C" w:rsidRPr="009B41E7" w:rsidRDefault="00B60B1C" w:rsidP="00374E20">
            <w:pPr>
              <w:pStyle w:val="Tabellenkopf"/>
              <w:spacing w:line="360" w:lineRule="auto"/>
            </w:pPr>
            <w:r w:rsidRPr="009B41E7">
              <w:t>Commission Proposal</w:t>
            </w:r>
          </w:p>
        </w:tc>
        <w:tc>
          <w:tcPr>
            <w:tcW w:w="3575" w:type="dxa"/>
            <w:tcMar>
              <w:top w:w="0" w:type="dxa"/>
              <w:left w:w="0" w:type="dxa"/>
              <w:bottom w:w="125" w:type="dxa"/>
              <w:right w:w="0" w:type="dxa"/>
            </w:tcMar>
          </w:tcPr>
          <w:p w:rsidR="00B60B1C" w:rsidRPr="009B41E7" w:rsidRDefault="00B60B1C" w:rsidP="00374E20">
            <w:pPr>
              <w:pStyle w:val="Tabellenkopf"/>
              <w:spacing w:line="360" w:lineRule="auto"/>
            </w:pPr>
            <w:r w:rsidRPr="009B41E7">
              <w:t>BITKOM Proposal</w:t>
            </w:r>
          </w:p>
        </w:tc>
      </w:tr>
      <w:tr w:rsidR="002E4385" w:rsidTr="009B41E7">
        <w:trPr>
          <w:cantSplit/>
        </w:trPr>
        <w:tc>
          <w:tcPr>
            <w:tcW w:w="3575" w:type="dxa"/>
            <w:tcMar>
              <w:top w:w="125" w:type="dxa"/>
              <w:left w:w="0" w:type="dxa"/>
              <w:bottom w:w="125" w:type="dxa"/>
              <w:right w:w="0" w:type="dxa"/>
            </w:tcMar>
          </w:tcPr>
          <w:p w:rsidR="002E4385" w:rsidRPr="009B41E7" w:rsidRDefault="002E4385" w:rsidP="00374E20">
            <w:pPr>
              <w:autoSpaceDE w:val="0"/>
              <w:autoSpaceDN w:val="0"/>
              <w:adjustRightInd w:val="0"/>
              <w:spacing w:line="360" w:lineRule="auto"/>
              <w:rPr>
                <w:rFonts w:cs="Arial"/>
                <w:sz w:val="16"/>
                <w:szCs w:val="16"/>
              </w:rPr>
            </w:pPr>
            <w:r w:rsidRPr="009B41E7">
              <w:rPr>
                <w:rFonts w:cs="Arial"/>
                <w:sz w:val="16"/>
                <w:szCs w:val="16"/>
              </w:rPr>
              <w:t>In order to demonstrate compliance with this Regulation, the controller or processor should document each processing operation. Each controller and processor should be obliged to co-operate with the supervisory authority and make this documentation, on request, available to it, so that it might serve for monitoring those processing operations.</w:t>
            </w:r>
          </w:p>
        </w:tc>
        <w:tc>
          <w:tcPr>
            <w:tcW w:w="3575" w:type="dxa"/>
            <w:tcMar>
              <w:top w:w="125" w:type="dxa"/>
              <w:left w:w="0" w:type="dxa"/>
              <w:bottom w:w="125" w:type="dxa"/>
              <w:right w:w="0" w:type="dxa"/>
            </w:tcMar>
          </w:tcPr>
          <w:p w:rsidR="002E4385" w:rsidRPr="009B41E7" w:rsidRDefault="002E4385" w:rsidP="00374E20">
            <w:pPr>
              <w:autoSpaceDE w:val="0"/>
              <w:autoSpaceDN w:val="0"/>
              <w:adjustRightInd w:val="0"/>
              <w:spacing w:line="360" w:lineRule="auto"/>
              <w:rPr>
                <w:rFonts w:cs="Arial"/>
                <w:sz w:val="16"/>
                <w:szCs w:val="16"/>
              </w:rPr>
            </w:pPr>
            <w:r w:rsidRPr="009B41E7">
              <w:rPr>
                <w:rFonts w:cs="Arial"/>
                <w:sz w:val="16"/>
                <w:szCs w:val="16"/>
              </w:rPr>
              <w:t xml:space="preserve">In order to demonstrate compliance with this Regulation, the controller </w:t>
            </w:r>
            <w:r w:rsidRPr="009B41E7">
              <w:rPr>
                <w:rFonts w:cs="Arial"/>
                <w:b/>
                <w:i/>
                <w:strike/>
                <w:sz w:val="16"/>
                <w:szCs w:val="16"/>
              </w:rPr>
              <w:t>or processor</w:t>
            </w:r>
            <w:r w:rsidRPr="009B41E7">
              <w:rPr>
                <w:rFonts w:cs="Arial"/>
                <w:sz w:val="16"/>
                <w:szCs w:val="16"/>
              </w:rPr>
              <w:t xml:space="preserve"> should document </w:t>
            </w:r>
            <w:r w:rsidRPr="009B41E7">
              <w:rPr>
                <w:rFonts w:cs="Arial"/>
                <w:b/>
                <w:i/>
                <w:sz w:val="16"/>
                <w:szCs w:val="16"/>
              </w:rPr>
              <w:t xml:space="preserve">different categories of </w:t>
            </w:r>
            <w:r w:rsidRPr="009B41E7">
              <w:rPr>
                <w:rFonts w:cs="Arial"/>
                <w:b/>
                <w:i/>
                <w:strike/>
                <w:sz w:val="16"/>
                <w:szCs w:val="16"/>
              </w:rPr>
              <w:t>each</w:t>
            </w:r>
            <w:r w:rsidRPr="009B41E7">
              <w:rPr>
                <w:rFonts w:cs="Arial"/>
                <w:sz w:val="16"/>
                <w:szCs w:val="16"/>
              </w:rPr>
              <w:t xml:space="preserve"> pr</w:t>
            </w:r>
            <w:r w:rsidRPr="009B41E7">
              <w:rPr>
                <w:rFonts w:cs="Arial"/>
                <w:sz w:val="16"/>
                <w:szCs w:val="16"/>
              </w:rPr>
              <w:t>o</w:t>
            </w:r>
            <w:r w:rsidRPr="009B41E7">
              <w:rPr>
                <w:rFonts w:cs="Arial"/>
                <w:sz w:val="16"/>
                <w:szCs w:val="16"/>
              </w:rPr>
              <w:t xml:space="preserve">cessing </w:t>
            </w:r>
            <w:r w:rsidRPr="009B41E7">
              <w:rPr>
                <w:rFonts w:cs="Arial"/>
                <w:b/>
                <w:i/>
                <w:strike/>
                <w:sz w:val="16"/>
                <w:szCs w:val="16"/>
              </w:rPr>
              <w:t xml:space="preserve">operation </w:t>
            </w:r>
            <w:r w:rsidRPr="009B41E7">
              <w:rPr>
                <w:rFonts w:cs="Arial"/>
                <w:b/>
                <w:i/>
                <w:sz w:val="16"/>
                <w:szCs w:val="16"/>
              </w:rPr>
              <w:t>under its responsibility</w:t>
            </w:r>
            <w:r w:rsidRPr="009B41E7">
              <w:rPr>
                <w:rFonts w:cs="Arial"/>
                <w:sz w:val="16"/>
                <w:szCs w:val="16"/>
              </w:rPr>
              <w:t xml:space="preserve">. Each controller </w:t>
            </w:r>
            <w:r w:rsidRPr="009B41E7">
              <w:rPr>
                <w:rFonts w:cs="Arial"/>
                <w:b/>
                <w:i/>
                <w:strike/>
                <w:sz w:val="16"/>
                <w:szCs w:val="16"/>
              </w:rPr>
              <w:t>and processor</w:t>
            </w:r>
            <w:r w:rsidRPr="009B41E7">
              <w:rPr>
                <w:rFonts w:cs="Arial"/>
                <w:sz w:val="16"/>
                <w:szCs w:val="16"/>
              </w:rPr>
              <w:t xml:space="preserve"> should be obliged to co-operate with the supervisory authority and make this documentation, on request, available to it, so that it might serve for monitoring those processing operations.</w:t>
            </w:r>
          </w:p>
        </w:tc>
      </w:tr>
    </w:tbl>
    <w:p w:rsidR="00B60B1C" w:rsidRDefault="00B60B1C" w:rsidP="00B43491">
      <w:pPr>
        <w:pStyle w:val="Tabellenfunote"/>
      </w:pPr>
    </w:p>
    <w:p w:rsidR="00B60B1C" w:rsidRDefault="00B60B1C" w:rsidP="00B43491">
      <w:pPr>
        <w:pStyle w:val="Tabellenfunote"/>
      </w:pPr>
    </w:p>
    <w:p w:rsidR="00B60B1C" w:rsidRPr="00171410" w:rsidRDefault="00B60B1C" w:rsidP="00B43491">
      <w:pPr>
        <w:pStyle w:val="Tabellenfunote"/>
      </w:pPr>
    </w:p>
    <w:sectPr w:rsidR="00B60B1C" w:rsidRPr="00171410" w:rsidSect="00202ADA">
      <w:headerReference w:type="default" r:id="rId12"/>
      <w:footerReference w:type="default" r:id="rId13"/>
      <w:headerReference w:type="first" r:id="rId14"/>
      <w:footerReference w:type="first" r:id="rId15"/>
      <w:pgSz w:w="11906" w:h="16838" w:code="9"/>
      <w:pgMar w:top="3430" w:right="3391" w:bottom="851" w:left="1366" w:header="709" w:footer="3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CFA" w:rsidRDefault="002A0CFA">
      <w:r>
        <w:separator/>
      </w:r>
    </w:p>
  </w:endnote>
  <w:endnote w:type="continuationSeparator" w:id="0">
    <w:p w:rsidR="002A0CFA" w:rsidRDefault="002A0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FA" w:rsidRDefault="002A0CFA" w:rsidP="001216BF">
    <w:pPr>
      <w:pStyle w:val="Fuzeile"/>
    </w:pPr>
  </w:p>
  <w:tbl>
    <w:tblPr>
      <w:tblW w:w="0" w:type="auto"/>
      <w:tblBorders>
        <w:insideH w:val="single" w:sz="4" w:space="0" w:color="auto"/>
        <w:insideV w:val="single" w:sz="4" w:space="0" w:color="auto"/>
      </w:tblBorders>
      <w:tblCellMar>
        <w:left w:w="0" w:type="dxa"/>
        <w:right w:w="0" w:type="dxa"/>
      </w:tblCellMar>
      <w:tblLook w:val="01E0" w:firstRow="1" w:lastRow="1" w:firstColumn="1" w:lastColumn="1" w:noHBand="0" w:noVBand="0"/>
    </w:tblPr>
    <w:tblGrid>
      <w:gridCol w:w="7149"/>
    </w:tblGrid>
    <w:tr w:rsidR="002A0CFA" w:rsidRPr="00551222" w:rsidTr="00551222">
      <w:trPr>
        <w:cantSplit/>
        <w:hidden/>
      </w:trPr>
      <w:tc>
        <w:tcPr>
          <w:tcW w:w="7760" w:type="dxa"/>
          <w:tcMar>
            <w:top w:w="0" w:type="dxa"/>
            <w:left w:w="0" w:type="dxa"/>
            <w:bottom w:w="0" w:type="dxa"/>
            <w:right w:w="0" w:type="dxa"/>
          </w:tcMar>
        </w:tcPr>
        <w:p w:rsidR="002A0CFA" w:rsidRPr="00551222" w:rsidRDefault="002A0CFA" w:rsidP="001216BF">
          <w:pPr>
            <w:pStyle w:val="Fuzeile"/>
            <w:rPr>
              <w:rFonts w:cs="Arial"/>
              <w:vanish/>
              <w:szCs w:val="16"/>
            </w:rPr>
          </w:pPr>
        </w:p>
      </w:tc>
    </w:tr>
  </w:tbl>
  <w:p w:rsidR="002A0CFA" w:rsidRDefault="002A0CF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FA" w:rsidRDefault="002A0CFA">
    <w:pPr>
      <w:pStyle w:val="Fuzeile"/>
    </w:pPr>
  </w:p>
  <w:tbl>
    <w:tblPr>
      <w:tblW w:w="0" w:type="auto"/>
      <w:tblBorders>
        <w:insideH w:val="single" w:sz="4" w:space="0" w:color="auto"/>
        <w:insideV w:val="single" w:sz="4" w:space="0" w:color="auto"/>
      </w:tblBorders>
      <w:tblCellMar>
        <w:left w:w="0" w:type="dxa"/>
        <w:right w:w="0" w:type="dxa"/>
      </w:tblCellMar>
      <w:tblLook w:val="01E0" w:firstRow="1" w:lastRow="1" w:firstColumn="1" w:lastColumn="1" w:noHBand="0" w:noVBand="0"/>
    </w:tblPr>
    <w:tblGrid>
      <w:gridCol w:w="7149"/>
    </w:tblGrid>
    <w:tr w:rsidR="002A0CFA" w:rsidRPr="00551222" w:rsidTr="00551222">
      <w:trPr>
        <w:cantSplit/>
        <w:hidden/>
      </w:trPr>
      <w:tc>
        <w:tcPr>
          <w:tcW w:w="7760" w:type="dxa"/>
          <w:tcMar>
            <w:top w:w="0" w:type="dxa"/>
            <w:left w:w="0" w:type="dxa"/>
            <w:bottom w:w="0" w:type="dxa"/>
            <w:right w:w="0" w:type="dxa"/>
          </w:tcMar>
        </w:tcPr>
        <w:p w:rsidR="002A0CFA" w:rsidRPr="00551222" w:rsidRDefault="002A0CFA" w:rsidP="002132EB">
          <w:pPr>
            <w:pStyle w:val="Fuzeile"/>
            <w:rPr>
              <w:rFonts w:cs="Arial"/>
              <w:vanish/>
              <w:szCs w:val="16"/>
            </w:rPr>
          </w:pPr>
        </w:p>
      </w:tc>
    </w:tr>
  </w:tbl>
  <w:p w:rsidR="002A0CFA" w:rsidRDefault="002A0CF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CFA" w:rsidRDefault="002A0CFA" w:rsidP="00040CC8">
      <w:pPr>
        <w:spacing w:after="60" w:line="160" w:lineRule="atLeast"/>
      </w:pPr>
      <w:r>
        <w:rPr>
          <w:noProof/>
          <w:lang w:val="de-DE"/>
        </w:rPr>
        <w:drawing>
          <wp:inline distT="0" distB="0" distL="0" distR="0">
            <wp:extent cx="1114425" cy="28575"/>
            <wp:effectExtent l="0" t="0" r="0" b="0"/>
            <wp:docPr id="2" name="Bild 2" descr="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MM"/>
                    <pic:cNvPicPr>
                      <a:picLocks noChangeAspect="1" noChangeArrowheads="1"/>
                    </pic:cNvPicPr>
                  </pic:nvPicPr>
                  <pic:blipFill>
                    <a:blip r:embed="rId1"/>
                    <a:srcRect/>
                    <a:stretch>
                      <a:fillRect/>
                    </a:stretch>
                  </pic:blipFill>
                  <pic:spPr bwMode="auto">
                    <a:xfrm>
                      <a:off x="0" y="0"/>
                      <a:ext cx="1114425" cy="28575"/>
                    </a:xfrm>
                    <a:prstGeom prst="rect">
                      <a:avLst/>
                    </a:prstGeom>
                    <a:noFill/>
                    <a:ln w="9525">
                      <a:noFill/>
                      <a:miter lim="800000"/>
                      <a:headEnd/>
                      <a:tailEnd/>
                    </a:ln>
                  </pic:spPr>
                </pic:pic>
              </a:graphicData>
            </a:graphic>
          </wp:inline>
        </w:drawing>
      </w:r>
    </w:p>
  </w:footnote>
  <w:footnote w:type="continuationSeparator" w:id="0">
    <w:p w:rsidR="002A0CFA" w:rsidRDefault="002A0C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FA" w:rsidRPr="00DF1327" w:rsidRDefault="002A0CFA" w:rsidP="00202ADA">
    <w:pPr>
      <w:pStyle w:val="Kopfzeile"/>
      <w:framePr w:w="7150" w:wrap="around" w:vAnchor="page" w:hAnchor="text" w:y="1872"/>
      <w:rPr>
        <w:b/>
        <w:sz w:val="24"/>
        <w:szCs w:val="24"/>
      </w:rPr>
    </w:pPr>
    <w:r>
      <w:rPr>
        <w:b/>
        <w:sz w:val="24"/>
        <w:szCs w:val="24"/>
      </w:rPr>
      <w:t>Annex</w:t>
    </w:r>
  </w:p>
  <w:p w:rsidR="002A0CFA" w:rsidRPr="00FD095D" w:rsidRDefault="002A0CFA" w:rsidP="00202ADA">
    <w:pPr>
      <w:pStyle w:val="Kopfzeile"/>
      <w:framePr w:w="7150" w:wrap="around" w:vAnchor="page" w:hAnchor="text" w:y="1872"/>
      <w:rPr>
        <w:sz w:val="20"/>
      </w:rPr>
    </w:pPr>
    <w:r>
      <w:rPr>
        <w:sz w:val="20"/>
      </w:rPr>
      <w:t>Amendments to the Draft Data Protection Regulation</w:t>
    </w:r>
  </w:p>
  <w:p w:rsidR="002A0CFA" w:rsidRPr="007C6591" w:rsidRDefault="002A0CFA" w:rsidP="00202ADA">
    <w:pPr>
      <w:pStyle w:val="Kopfzeile"/>
      <w:framePr w:w="7150" w:wrap="around" w:vAnchor="page" w:hAnchor="text" w:y="1872"/>
      <w:rPr>
        <w:sz w:val="20"/>
      </w:rPr>
    </w:pPr>
    <w:proofErr w:type="gramStart"/>
    <w:r>
      <w:rPr>
        <w:sz w:val="20"/>
      </w:rPr>
      <w:t>page</w:t>
    </w:r>
    <w:proofErr w:type="gramEnd"/>
    <w:r w:rsidRPr="007C6591">
      <w:rPr>
        <w:sz w:val="20"/>
      </w:rPr>
      <w:t xml:space="preserve"> </w:t>
    </w:r>
    <w:r w:rsidRPr="007C6591">
      <w:rPr>
        <w:rStyle w:val="Seitenzahl"/>
        <w:sz w:val="20"/>
      </w:rPr>
      <w:fldChar w:fldCharType="begin"/>
    </w:r>
    <w:r w:rsidRPr="007C6591">
      <w:rPr>
        <w:rStyle w:val="Seitenzahl"/>
        <w:sz w:val="20"/>
      </w:rPr>
      <w:instrText xml:space="preserve"> PAGE </w:instrText>
    </w:r>
    <w:r w:rsidRPr="007C6591">
      <w:rPr>
        <w:rStyle w:val="Seitenzahl"/>
        <w:sz w:val="20"/>
      </w:rPr>
      <w:fldChar w:fldCharType="separate"/>
    </w:r>
    <w:r w:rsidR="00622F3D">
      <w:rPr>
        <w:rStyle w:val="Seitenzahl"/>
        <w:noProof/>
        <w:sz w:val="20"/>
      </w:rPr>
      <w:t>14</w:t>
    </w:r>
    <w:r w:rsidRPr="007C6591">
      <w:rPr>
        <w:rStyle w:val="Seitenzahl"/>
        <w:sz w:val="20"/>
      </w:rPr>
      <w:fldChar w:fldCharType="end"/>
    </w:r>
  </w:p>
  <w:p w:rsidR="002A0CFA" w:rsidRDefault="002A0CFA" w:rsidP="00E677E2">
    <w:pPr>
      <w:pStyle w:val="Kopfzeile"/>
      <w:jc w:val="both"/>
    </w:pPr>
    <w:r>
      <w:rPr>
        <w:noProof/>
        <w:lang w:val="de-DE"/>
      </w:rPr>
      <w:drawing>
        <wp:anchor distT="0" distB="0" distL="114300" distR="114300" simplePos="0" relativeHeight="251660288" behindDoc="0" locked="0" layoutInCell="1" allowOverlap="1">
          <wp:simplePos x="0" y="0"/>
          <wp:positionH relativeFrom="page">
            <wp:posOffset>5400675</wp:posOffset>
          </wp:positionH>
          <wp:positionV relativeFrom="page">
            <wp:posOffset>323850</wp:posOffset>
          </wp:positionV>
          <wp:extent cx="1751965" cy="581025"/>
          <wp:effectExtent l="19050" t="0" r="635" b="0"/>
          <wp:wrapNone/>
          <wp:docPr id="29" name="Bild 29"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kom_logo_rgb"/>
                  <pic:cNvPicPr>
                    <a:picLocks noChangeAspect="1" noChangeArrowheads="1"/>
                  </pic:cNvPicPr>
                </pic:nvPicPr>
                <pic:blipFill>
                  <a:blip r:embed="rId1"/>
                  <a:srcRect/>
                  <a:stretch>
                    <a:fillRect/>
                  </a:stretch>
                </pic:blipFill>
                <pic:spPr bwMode="auto">
                  <a:xfrm>
                    <a:off x="0" y="0"/>
                    <a:ext cx="1751965" cy="581025"/>
                  </a:xfrm>
                  <a:prstGeom prst="rect">
                    <a:avLst/>
                  </a:prstGeom>
                  <a:noFill/>
                  <a:ln w="9525">
                    <a:noFill/>
                    <a:miter lim="800000"/>
                    <a:headEnd/>
                    <a:tailEnd/>
                  </a:ln>
                </pic:spPr>
              </pic:pic>
            </a:graphicData>
          </a:graphic>
        </wp:anchor>
      </w:drawing>
    </w:r>
    <w:r w:rsidR="00622F3D">
      <w:rPr>
        <w:noProof/>
        <w:lang w:val="de-DE"/>
      </w:rPr>
      <w:pict>
        <v:line id="Line 18" o:spid="_x0000_s4100" style="position:absolute;left:0;text-align:left;z-index:251656192;visibility:visible;mso-position-horizontal-relative:page;mso-position-vertical-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vpEQ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" strokeweight=".25pt">
          <w10:wrap anchorx="page" anchory="page"/>
        </v:line>
      </w:pict>
    </w:r>
    <w:r w:rsidR="00622F3D">
      <w:rPr>
        <w:noProof/>
        <w:lang w:val="de-DE"/>
      </w:rPr>
      <w:pict>
        <v:line id="Line 17" o:spid="_x0000_s4099" style="position:absolute;left:0;text-align:left;z-index:251655168;visibility:visible;mso-position-horizontal-relative:page;mso-position-vertical-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OaHw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DPjs5ofAgAAQgQAAA4AAAAAAAAAAAAAAAAALgIAAGRycy9lMm9Eb2MueG1s&#10;UEsBAi0AFAAGAAgAAAAhAIeJ5UbgAAAACQEAAA8AAAAAAAAAAAAAAAAAeQQAAGRycy9kb3ducmV2&#10;LnhtbFBLBQYAAAAABAAEAPMAAACGBQAAAAA=&#10;" strokeweight=".5pt">
          <v:stroke dashstyle="1 1"/>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FA" w:rsidRPr="00B954E8" w:rsidRDefault="002A0CFA" w:rsidP="00EF176F">
    <w:pPr>
      <w:pStyle w:val="Firmendaten"/>
      <w:framePr w:wrap="around" w:y="6204"/>
      <w:rPr>
        <w:lang w:val="en-GB"/>
      </w:rPr>
    </w:pPr>
    <w:r>
      <w:rPr>
        <w:lang w:val="en-GB"/>
      </w:rPr>
      <w:t>German</w:t>
    </w:r>
    <w:r w:rsidRPr="00B954E8">
      <w:rPr>
        <w:lang w:val="en-GB"/>
      </w:rPr>
      <w:t xml:space="preserve"> Association</w:t>
    </w:r>
  </w:p>
  <w:p w:rsidR="002A0CFA" w:rsidRPr="00B954E8" w:rsidRDefault="002A0CFA" w:rsidP="00EF176F">
    <w:pPr>
      <w:pStyle w:val="Firmendaten"/>
      <w:framePr w:wrap="around" w:y="6204"/>
      <w:rPr>
        <w:lang w:val="en-GB"/>
      </w:rPr>
    </w:pPr>
    <w:proofErr w:type="gramStart"/>
    <w:r w:rsidRPr="00B954E8">
      <w:rPr>
        <w:lang w:val="en-GB"/>
      </w:rPr>
      <w:t>for</w:t>
    </w:r>
    <w:proofErr w:type="gramEnd"/>
    <w:r w:rsidRPr="00B954E8">
      <w:rPr>
        <w:lang w:val="en-GB"/>
      </w:rPr>
      <w:t xml:space="preserve"> Information Technology,</w:t>
    </w:r>
  </w:p>
  <w:p w:rsidR="002A0CFA" w:rsidRPr="00B954E8" w:rsidRDefault="002A0CFA" w:rsidP="00EF176F">
    <w:pPr>
      <w:pStyle w:val="Firmendaten"/>
      <w:framePr w:wrap="around" w:y="6204"/>
      <w:rPr>
        <w:lang w:val="en-GB"/>
      </w:rPr>
    </w:pPr>
    <w:r w:rsidRPr="00B954E8">
      <w:rPr>
        <w:lang w:val="en-GB"/>
      </w:rPr>
      <w:t>Telecommunications and</w:t>
    </w:r>
  </w:p>
  <w:p w:rsidR="002A0CFA" w:rsidRPr="009E02DB" w:rsidRDefault="002A0CFA" w:rsidP="00EF176F">
    <w:pPr>
      <w:pStyle w:val="Firmendaten"/>
      <w:framePr w:wrap="around" w:y="6204"/>
      <w:rPr>
        <w:lang w:val="de-DE"/>
      </w:rPr>
    </w:pPr>
    <w:r w:rsidRPr="009E02DB">
      <w:rPr>
        <w:lang w:val="de-DE"/>
      </w:rPr>
      <w:t>New Media</w:t>
    </w:r>
  </w:p>
  <w:p w:rsidR="002A0CFA" w:rsidRPr="009E02DB" w:rsidRDefault="002A0CFA" w:rsidP="00EF176F">
    <w:pPr>
      <w:pStyle w:val="Firmendaten"/>
      <w:framePr w:wrap="around" w:y="6204"/>
      <w:rPr>
        <w:lang w:val="de-DE"/>
      </w:rPr>
    </w:pPr>
  </w:p>
  <w:p w:rsidR="002A0CFA" w:rsidRPr="009E02DB" w:rsidRDefault="002A0CFA" w:rsidP="00EF176F">
    <w:pPr>
      <w:pStyle w:val="Firmendaten"/>
      <w:framePr w:wrap="around" w:y="6204"/>
      <w:rPr>
        <w:lang w:val="de-DE"/>
      </w:rPr>
    </w:pPr>
    <w:r w:rsidRPr="009E02DB">
      <w:rPr>
        <w:lang w:val="de-DE"/>
      </w:rPr>
      <w:t>Albrechtstr. 10 A</w:t>
    </w:r>
  </w:p>
  <w:p w:rsidR="002A0CFA" w:rsidRPr="009E02DB" w:rsidRDefault="002A0CFA" w:rsidP="00EF176F">
    <w:pPr>
      <w:pStyle w:val="Firmendaten"/>
      <w:framePr w:wrap="around" w:y="6204"/>
      <w:rPr>
        <w:lang w:val="de-DE"/>
      </w:rPr>
    </w:pPr>
    <w:r w:rsidRPr="009E02DB">
      <w:rPr>
        <w:lang w:val="de-DE"/>
      </w:rPr>
      <w:t>10117 Berlin-Mitte</w:t>
    </w:r>
  </w:p>
  <w:p w:rsidR="002A0CFA" w:rsidRPr="00B954E8" w:rsidRDefault="002A0CFA" w:rsidP="00EF176F">
    <w:pPr>
      <w:pStyle w:val="Firmendaten"/>
      <w:framePr w:wrap="around" w:y="6204"/>
      <w:rPr>
        <w:lang w:val="en-GB"/>
      </w:rPr>
    </w:pPr>
    <w:r w:rsidRPr="00B954E8">
      <w:rPr>
        <w:lang w:val="en-GB"/>
      </w:rPr>
      <w:t>Germany</w:t>
    </w:r>
  </w:p>
  <w:p w:rsidR="002A0CFA" w:rsidRPr="00B954E8" w:rsidRDefault="002A0CFA" w:rsidP="00EF176F">
    <w:pPr>
      <w:pStyle w:val="Firmendaten"/>
      <w:framePr w:wrap="around" w:y="6204"/>
      <w:rPr>
        <w:lang w:val="en-GB"/>
      </w:rPr>
    </w:pPr>
    <w:r w:rsidRPr="00B954E8">
      <w:rPr>
        <w:lang w:val="en-GB"/>
      </w:rPr>
      <w:t>Tel.: +49.30.27576-0</w:t>
    </w:r>
  </w:p>
  <w:p w:rsidR="002A0CFA" w:rsidRPr="00B954E8" w:rsidRDefault="002A0CFA" w:rsidP="00EF176F">
    <w:pPr>
      <w:pStyle w:val="Firmendaten"/>
      <w:framePr w:wrap="around" w:y="6204"/>
      <w:rPr>
        <w:lang w:val="en-GB"/>
      </w:rPr>
    </w:pPr>
    <w:r w:rsidRPr="00B954E8">
      <w:rPr>
        <w:lang w:val="en-GB"/>
      </w:rPr>
      <w:t>Fax: +49.30.27576-400</w:t>
    </w:r>
  </w:p>
  <w:p w:rsidR="002A0CFA" w:rsidRPr="00B954E8" w:rsidRDefault="002A0CFA" w:rsidP="00EF176F">
    <w:pPr>
      <w:pStyle w:val="Firmendaten"/>
      <w:framePr w:wrap="around" w:y="6204"/>
      <w:rPr>
        <w:lang w:val="en-GB"/>
      </w:rPr>
    </w:pPr>
    <w:r w:rsidRPr="00B954E8">
      <w:rPr>
        <w:lang w:val="en-GB"/>
      </w:rPr>
      <w:t>bitkom@bitkom.org</w:t>
    </w:r>
  </w:p>
  <w:p w:rsidR="002A0CFA" w:rsidRPr="002D0CC5" w:rsidRDefault="002A0CFA" w:rsidP="00EF176F">
    <w:pPr>
      <w:pStyle w:val="Firmendaten"/>
      <w:framePr w:wrap="around" w:y="6204"/>
      <w:rPr>
        <w:lang w:val="de-DE"/>
      </w:rPr>
    </w:pPr>
    <w:r w:rsidRPr="002D0CC5">
      <w:rPr>
        <w:lang w:val="de-DE"/>
      </w:rPr>
      <w:t>www.bitkom.org</w:t>
    </w:r>
  </w:p>
  <w:p w:rsidR="002A0CFA" w:rsidRPr="002D0CC5" w:rsidRDefault="002A0CFA" w:rsidP="00EF176F">
    <w:pPr>
      <w:pStyle w:val="Firmendaten"/>
      <w:framePr w:wrap="around" w:y="6204"/>
      <w:rPr>
        <w:b/>
        <w:lang w:val="de-DE"/>
      </w:rPr>
    </w:pPr>
  </w:p>
  <w:p w:rsidR="002A0CFA" w:rsidRPr="002D0CC5" w:rsidRDefault="002A0CFA" w:rsidP="003D6BA2">
    <w:pPr>
      <w:pStyle w:val="Firmendaten"/>
      <w:framePr w:wrap="around" w:y="6204"/>
      <w:rPr>
        <w:b/>
        <w:lang w:val="de-DE"/>
      </w:rPr>
    </w:pPr>
    <w:proofErr w:type="spellStart"/>
    <w:r w:rsidRPr="002D0CC5">
      <w:rPr>
        <w:b/>
        <w:lang w:val="de-DE"/>
      </w:rPr>
      <w:t>Contact</w:t>
    </w:r>
    <w:proofErr w:type="spellEnd"/>
    <w:r w:rsidRPr="002D0CC5">
      <w:rPr>
        <w:b/>
        <w:lang w:val="de-DE"/>
      </w:rPr>
      <w:t xml:space="preserve"> </w:t>
    </w:r>
  </w:p>
  <w:p w:rsidR="002A0CFA" w:rsidRPr="002D0CC5" w:rsidRDefault="002A0CFA" w:rsidP="003D6BA2">
    <w:pPr>
      <w:pStyle w:val="Firmendaten"/>
      <w:framePr w:wrap="around" w:y="6204"/>
      <w:rPr>
        <w:lang w:val="de-DE"/>
      </w:rPr>
    </w:pPr>
    <w:r w:rsidRPr="002D0CC5">
      <w:rPr>
        <w:lang w:val="de-DE"/>
      </w:rPr>
      <w:t>Susanne Dehmel</w:t>
    </w:r>
  </w:p>
  <w:p w:rsidR="002A0CFA" w:rsidRDefault="002A0CFA" w:rsidP="003D6BA2">
    <w:pPr>
      <w:pStyle w:val="Firmendaten"/>
      <w:framePr w:wrap="around" w:y="6204"/>
    </w:pPr>
    <w:r>
      <w:t>Head of Department</w:t>
    </w:r>
  </w:p>
  <w:p w:rsidR="002A0CFA" w:rsidRDefault="002A0CFA" w:rsidP="003D6BA2">
    <w:pPr>
      <w:pStyle w:val="Firmendaten"/>
      <w:framePr w:wrap="around" w:y="6204"/>
    </w:pPr>
    <w:r>
      <w:t xml:space="preserve">Data Protection </w:t>
    </w:r>
  </w:p>
  <w:p w:rsidR="002A0CFA" w:rsidRPr="005958B5" w:rsidRDefault="002A0CFA" w:rsidP="003D6BA2">
    <w:pPr>
      <w:pStyle w:val="Firmendaten"/>
      <w:framePr w:wrap="around" w:y="6204"/>
    </w:pPr>
    <w:r>
      <w:t>Tel.: +49.30.27576-223</w:t>
    </w:r>
  </w:p>
  <w:p w:rsidR="002A0CFA" w:rsidRDefault="002A0CFA" w:rsidP="003D6BA2">
    <w:pPr>
      <w:pStyle w:val="Firmendaten"/>
      <w:framePr w:wrap="around" w:y="6204"/>
    </w:pPr>
    <w:r>
      <w:t>Fax: +49.30.27576-51-223</w:t>
    </w:r>
  </w:p>
  <w:p w:rsidR="002A0CFA" w:rsidRDefault="00622F3D" w:rsidP="003D6BA2">
    <w:pPr>
      <w:pStyle w:val="Firmendaten"/>
      <w:framePr w:wrap="around" w:y="6204"/>
    </w:pPr>
    <w:hyperlink r:id="rId1" w:history="1">
      <w:r w:rsidR="002A0CFA" w:rsidRPr="00E7756F">
        <w:rPr>
          <w:rStyle w:val="Hyperlink"/>
        </w:rPr>
        <w:t>s.dehmel@bitkom.org</w:t>
      </w:r>
    </w:hyperlink>
  </w:p>
  <w:p w:rsidR="002A0CFA" w:rsidRDefault="002A0CFA" w:rsidP="003D6BA2">
    <w:pPr>
      <w:pStyle w:val="Firmendaten"/>
      <w:framePr w:wrap="around" w:y="6204"/>
    </w:pPr>
  </w:p>
  <w:p w:rsidR="002A0CFA" w:rsidRPr="00DA0A71" w:rsidRDefault="002A0CFA" w:rsidP="003D6BA2">
    <w:pPr>
      <w:pStyle w:val="Firmendaten"/>
      <w:framePr w:wrap="around" w:y="6204"/>
      <w:rPr>
        <w:lang w:val="fr-FR"/>
      </w:rPr>
    </w:pPr>
    <w:r w:rsidRPr="00DA0A71">
      <w:rPr>
        <w:lang w:val="fr-FR"/>
      </w:rPr>
      <w:t>Nils Hullen</w:t>
    </w:r>
  </w:p>
  <w:p w:rsidR="002A0CFA" w:rsidRPr="00DA0A71" w:rsidRDefault="002A0CFA" w:rsidP="003D6BA2">
    <w:pPr>
      <w:pStyle w:val="Firmendaten"/>
      <w:framePr w:wrap="around" w:y="6204"/>
      <w:rPr>
        <w:lang w:val="fr-FR"/>
      </w:rPr>
    </w:pPr>
    <w:r>
      <w:rPr>
        <w:lang w:val="fr-FR"/>
      </w:rPr>
      <w:t>Brussels Office</w:t>
    </w:r>
  </w:p>
  <w:p w:rsidR="002A0CFA" w:rsidRPr="00DA0A71" w:rsidRDefault="002A0CFA" w:rsidP="003D6BA2">
    <w:pPr>
      <w:pStyle w:val="Firmendaten"/>
      <w:framePr w:wrap="around" w:y="6204"/>
      <w:rPr>
        <w:rFonts w:cs="Arial"/>
        <w:szCs w:val="16"/>
        <w:lang w:val="fr-FR"/>
      </w:rPr>
    </w:pPr>
    <w:r w:rsidRPr="00DA0A71">
      <w:rPr>
        <w:rFonts w:cs="Arial"/>
        <w:szCs w:val="16"/>
        <w:lang w:val="fr-FR"/>
      </w:rPr>
      <w:t>Rue de la Science 14</w:t>
    </w:r>
  </w:p>
  <w:p w:rsidR="002A0CFA" w:rsidRPr="004B7C5E" w:rsidRDefault="002A0CFA" w:rsidP="003D6BA2">
    <w:pPr>
      <w:pStyle w:val="Firmendaten"/>
      <w:framePr w:wrap="around" w:y="6204"/>
      <w:rPr>
        <w:rFonts w:cs="Arial"/>
        <w:szCs w:val="16"/>
        <w:lang w:val="de-DE"/>
      </w:rPr>
    </w:pPr>
    <w:r w:rsidRPr="004B7C5E">
      <w:rPr>
        <w:rFonts w:cs="Arial"/>
        <w:szCs w:val="16"/>
        <w:lang w:val="de-DE"/>
      </w:rPr>
      <w:t xml:space="preserve">1040 Brussels, Belgium </w:t>
    </w:r>
    <w:r w:rsidRPr="004B7C5E">
      <w:rPr>
        <w:rFonts w:cs="Arial"/>
        <w:szCs w:val="16"/>
        <w:lang w:val="de-DE"/>
      </w:rPr>
      <w:br/>
      <w:t>Tel.: +32.2.609 53 21</w:t>
    </w:r>
  </w:p>
  <w:p w:rsidR="002A0CFA" w:rsidRPr="004B7C5E" w:rsidRDefault="002A0CFA" w:rsidP="003D6BA2">
    <w:pPr>
      <w:pStyle w:val="Firmendaten"/>
      <w:framePr w:wrap="around" w:y="6204"/>
      <w:rPr>
        <w:rFonts w:cs="Arial"/>
        <w:szCs w:val="16"/>
        <w:lang w:val="de-DE"/>
      </w:rPr>
    </w:pPr>
    <w:r w:rsidRPr="004B7C5E">
      <w:rPr>
        <w:rFonts w:cs="Arial"/>
        <w:szCs w:val="16"/>
        <w:lang w:val="de-DE"/>
      </w:rPr>
      <w:t>Fax: +32.2.609 53 39</w:t>
    </w:r>
  </w:p>
  <w:p w:rsidR="002A0CFA" w:rsidRPr="003D6BA2" w:rsidRDefault="002A0CFA" w:rsidP="003D6BA2">
    <w:pPr>
      <w:pStyle w:val="Firmendaten"/>
      <w:framePr w:wrap="around" w:y="6204"/>
      <w:rPr>
        <w:lang w:val="de-DE"/>
      </w:rPr>
    </w:pPr>
    <w:r w:rsidRPr="004B7C5E">
      <w:rPr>
        <w:rFonts w:cs="Arial"/>
        <w:szCs w:val="16"/>
        <w:lang w:val="de-DE"/>
      </w:rPr>
      <w:t xml:space="preserve"> </w:t>
    </w:r>
    <w:hyperlink r:id="rId2" w:history="1">
      <w:r w:rsidRPr="004B7C5E">
        <w:rPr>
          <w:rStyle w:val="Hyperlink"/>
          <w:rFonts w:cs="Arial"/>
          <w:szCs w:val="16"/>
          <w:lang w:val="de-DE"/>
        </w:rPr>
        <w:t>n.hullen@bitkom.org</w:t>
      </w:r>
    </w:hyperlink>
  </w:p>
  <w:p w:rsidR="002A0CFA" w:rsidRDefault="002A0CFA" w:rsidP="00EF176F">
    <w:pPr>
      <w:pStyle w:val="Firmendaten"/>
      <w:framePr w:wrap="around" w:y="6204"/>
      <w:rPr>
        <w:b/>
        <w:lang w:val="de-DE"/>
      </w:rPr>
    </w:pPr>
  </w:p>
  <w:p w:rsidR="002A0CFA" w:rsidRPr="003468E4" w:rsidRDefault="002A0CFA" w:rsidP="00EF176F">
    <w:pPr>
      <w:pStyle w:val="Firmendaten"/>
      <w:framePr w:wrap="around" w:y="6204"/>
      <w:rPr>
        <w:b/>
        <w:lang w:val="de-DE"/>
      </w:rPr>
    </w:pPr>
    <w:proofErr w:type="spellStart"/>
    <w:r w:rsidRPr="003468E4">
      <w:rPr>
        <w:b/>
        <w:lang w:val="de-DE"/>
      </w:rPr>
      <w:t>President</w:t>
    </w:r>
    <w:proofErr w:type="spellEnd"/>
  </w:p>
  <w:p w:rsidR="002A0CFA" w:rsidRPr="0025507C" w:rsidRDefault="002A0CFA" w:rsidP="00EF176F">
    <w:pPr>
      <w:pStyle w:val="Firmendaten"/>
      <w:framePr w:wrap="around" w:y="6204"/>
      <w:rPr>
        <w:lang w:val="de-DE"/>
      </w:rPr>
    </w:pPr>
    <w:r w:rsidRPr="0025507C">
      <w:rPr>
        <w:lang w:val="de-DE"/>
      </w:rPr>
      <w:t>Prof. Dieter Kempf</w:t>
    </w:r>
    <w:r w:rsidRPr="0025507C">
      <w:rPr>
        <w:lang w:val="de-DE"/>
      </w:rPr>
      <w:br/>
    </w:r>
  </w:p>
  <w:p w:rsidR="002A0CFA" w:rsidRPr="0025507C" w:rsidRDefault="002A0CFA" w:rsidP="00EF176F">
    <w:pPr>
      <w:pStyle w:val="Firmendaten"/>
      <w:framePr w:wrap="around" w:y="6204"/>
      <w:rPr>
        <w:b/>
        <w:lang w:val="de-DE"/>
      </w:rPr>
    </w:pPr>
    <w:r w:rsidRPr="0025507C">
      <w:rPr>
        <w:b/>
        <w:lang w:val="de-DE"/>
      </w:rPr>
      <w:t>Management</w:t>
    </w:r>
  </w:p>
  <w:p w:rsidR="002A0CFA" w:rsidRPr="0025507C" w:rsidRDefault="002A0CFA" w:rsidP="00EF176F">
    <w:pPr>
      <w:pStyle w:val="Firmendaten"/>
      <w:framePr w:wrap="around" w:y="6204"/>
      <w:rPr>
        <w:lang w:val="de-DE"/>
      </w:rPr>
    </w:pPr>
    <w:r w:rsidRPr="0025507C">
      <w:rPr>
        <w:lang w:val="de-DE"/>
      </w:rPr>
      <w:t>Dr. Bernhard Rohleder</w:t>
    </w:r>
  </w:p>
  <w:p w:rsidR="002A0CFA" w:rsidRPr="00BD2B96" w:rsidRDefault="002A0CFA" w:rsidP="00BD2B96">
    <w:pPr>
      <w:pStyle w:val="Titel"/>
      <w:framePr w:wrap="around"/>
    </w:pPr>
    <w:r>
      <w:t xml:space="preserve">Annex </w:t>
    </w:r>
  </w:p>
  <w:p w:rsidR="002A0CFA" w:rsidRPr="00F53619" w:rsidRDefault="002A0CFA" w:rsidP="002766C5">
    <w:pPr>
      <w:spacing w:after="4290"/>
    </w:pPr>
    <w:r>
      <w:rPr>
        <w:noProof/>
        <w:lang w:val="de-DE"/>
      </w:rPr>
      <w:drawing>
        <wp:anchor distT="0" distB="0" distL="114300" distR="114300" simplePos="0" relativeHeight="251659264" behindDoc="0" locked="0" layoutInCell="1" allowOverlap="1">
          <wp:simplePos x="0" y="0"/>
          <wp:positionH relativeFrom="page">
            <wp:posOffset>5400675</wp:posOffset>
          </wp:positionH>
          <wp:positionV relativeFrom="page">
            <wp:posOffset>323850</wp:posOffset>
          </wp:positionV>
          <wp:extent cx="1751965" cy="581025"/>
          <wp:effectExtent l="19050" t="0" r="635" b="0"/>
          <wp:wrapNone/>
          <wp:docPr id="28" name="Bild 28" descr="bitkom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tkom_logo_rgb"/>
                  <pic:cNvPicPr>
                    <a:picLocks noChangeAspect="1" noChangeArrowheads="1"/>
                  </pic:cNvPicPr>
                </pic:nvPicPr>
                <pic:blipFill>
                  <a:blip r:embed="rId3"/>
                  <a:srcRect/>
                  <a:stretch>
                    <a:fillRect/>
                  </a:stretch>
                </pic:blipFill>
                <pic:spPr bwMode="auto">
                  <a:xfrm>
                    <a:off x="0" y="0"/>
                    <a:ext cx="1751965" cy="581025"/>
                  </a:xfrm>
                  <a:prstGeom prst="rect">
                    <a:avLst/>
                  </a:prstGeom>
                  <a:noFill/>
                  <a:ln w="9525">
                    <a:noFill/>
                    <a:miter lim="800000"/>
                    <a:headEnd/>
                    <a:tailEnd/>
                  </a:ln>
                </pic:spPr>
              </pic:pic>
            </a:graphicData>
          </a:graphic>
        </wp:anchor>
      </w:drawing>
    </w:r>
    <w:r w:rsidR="00622F3D">
      <w:rPr>
        <w:noProof/>
        <w:lang w:val="de-DE"/>
      </w:rPr>
      <w:pict>
        <v:line id="Line 21" o:spid="_x0000_s4098" style="position:absolute;z-index:251658240;visibility:visible;mso-position-horizontal-relative:page;mso-position-vertical-relative:page" from="23.8pt,421pt" to="31.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" strokeweight=".25pt">
          <w10:wrap anchorx="page" anchory="page"/>
        </v:line>
      </w:pict>
    </w:r>
    <w:r w:rsidR="00622F3D">
      <w:rPr>
        <w:noProof/>
        <w:lang w:val="de-DE"/>
      </w:rPr>
      <w:pict>
        <v:line id="Line 20" o:spid="_x0000_s4097" style="position:absolute;z-index:251657216;visibility:visible;mso-position-horizontal-relative:page;mso-position-vertical-relative:page" from="23.8pt,297.7pt" to="31.7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" strokeweight=".5pt">
          <v:stroke dashstyle="1 1"/>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AF1"/>
    <w:multiLevelType w:val="hybridMultilevel"/>
    <w:tmpl w:val="3B70C70E"/>
    <w:lvl w:ilvl="0" w:tplc="85E63BB0">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582BD9"/>
    <w:multiLevelType w:val="hybridMultilevel"/>
    <w:tmpl w:val="B8A407C0"/>
    <w:lvl w:ilvl="0" w:tplc="36582EF2">
      <w:start w:val="1"/>
      <w:numFmt w:val="lowerLetter"/>
      <w:pStyle w:val="Numbering"/>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2A182389"/>
    <w:multiLevelType w:val="hybridMultilevel"/>
    <w:tmpl w:val="293E7E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1896445"/>
    <w:multiLevelType w:val="hybridMultilevel"/>
    <w:tmpl w:val="552006A0"/>
    <w:lvl w:ilvl="0" w:tplc="CDD296C4">
      <w:start w:val="1"/>
      <w:numFmt w:val="decimal"/>
      <w:pStyle w:val="NumAufzhlu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F7A5164"/>
    <w:multiLevelType w:val="hybridMultilevel"/>
    <w:tmpl w:val="1D302C3E"/>
    <w:lvl w:ilvl="0" w:tplc="9E94FDB2">
      <w:start w:val="1"/>
      <w:numFmt w:val="bullet"/>
      <w:pStyle w:val="Aufzhlung2"/>
      <w:lvlText w:val=""/>
      <w:lvlJc w:val="left"/>
      <w:pPr>
        <w:tabs>
          <w:tab w:val="num" w:pos="567"/>
        </w:tabs>
        <w:ind w:left="567" w:hanging="283"/>
      </w:pPr>
      <w:rPr>
        <w:rFonts w:ascii="Wingdings" w:hAnsi="Wingdings" w:hint="default"/>
        <w:b w:val="0"/>
        <w:i w:val="0"/>
        <w:color w:val="80808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60DA497A"/>
    <w:multiLevelType w:val="hybridMultilevel"/>
    <w:tmpl w:val="741850DC"/>
    <w:lvl w:ilvl="0" w:tplc="5470BEE8">
      <w:start w:val="1"/>
      <w:numFmt w:val="bullet"/>
      <w:pStyle w:val="Aufzhlung3"/>
      <w:lvlText w:val=""/>
      <w:lvlJc w:val="left"/>
      <w:pPr>
        <w:tabs>
          <w:tab w:val="num" w:pos="851"/>
        </w:tabs>
        <w:ind w:left="851" w:hanging="284"/>
      </w:pPr>
      <w:rPr>
        <w:rFonts w:ascii="Wingdings" w:hAnsi="Wingdings" w:hint="default"/>
        <w:b w:val="0"/>
        <w:i w:val="0"/>
        <w:color w:val="C0C0C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61E26E91"/>
    <w:multiLevelType w:val="multilevel"/>
    <w:tmpl w:val="BF36F38C"/>
    <w:lvl w:ilvl="0">
      <w:start w:val="1"/>
      <w:numFmt w:val="decimal"/>
      <w:pStyle w:val="berschrift1"/>
      <w:lvlText w:val="%1"/>
      <w:lvlJc w:val="left"/>
      <w:pPr>
        <w:tabs>
          <w:tab w:val="num" w:pos="215"/>
        </w:tabs>
        <w:ind w:left="215" w:hanging="215"/>
      </w:pPr>
      <w:rPr>
        <w:rFonts w:hint="default"/>
      </w:rPr>
    </w:lvl>
    <w:lvl w:ilvl="1">
      <w:start w:val="1"/>
      <w:numFmt w:val="decimal"/>
      <w:pStyle w:val="berschrift2"/>
      <w:lvlText w:val="%1.%2"/>
      <w:lvlJc w:val="left"/>
      <w:pPr>
        <w:tabs>
          <w:tab w:val="num" w:pos="397"/>
        </w:tabs>
        <w:ind w:left="397" w:hanging="397"/>
      </w:pPr>
      <w:rPr>
        <w:rFonts w:hint="default"/>
      </w:rPr>
    </w:lvl>
    <w:lvl w:ilvl="2">
      <w:start w:val="1"/>
      <w:numFmt w:val="decimal"/>
      <w:pStyle w:val="berschrift3"/>
      <w:lvlText w:val="%1.%2.%3"/>
      <w:lvlJc w:val="left"/>
      <w:pPr>
        <w:tabs>
          <w:tab w:val="num" w:pos="539"/>
        </w:tabs>
        <w:ind w:left="539" w:hanging="539"/>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7">
    <w:nsid w:val="7CAF1DC3"/>
    <w:multiLevelType w:val="hybridMultilevel"/>
    <w:tmpl w:val="F18870F4"/>
    <w:lvl w:ilvl="0" w:tplc="9D2E6E60">
      <w:start w:val="1"/>
      <w:numFmt w:val="bullet"/>
      <w:pStyle w:val="Aufzhlung1"/>
      <w:lvlText w:val=""/>
      <w:lvlJc w:val="left"/>
      <w:pPr>
        <w:tabs>
          <w:tab w:val="num" w:pos="284"/>
        </w:tabs>
        <w:ind w:left="284" w:hanging="284"/>
      </w:pPr>
      <w:rPr>
        <w:rFonts w:ascii="Wingdings" w:hAnsi="Wingdings" w:hint="default"/>
        <w:b w:val="0"/>
        <w:i w:val="0"/>
        <w:sz w:val="19"/>
        <w:szCs w:val="1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3"/>
  </w:num>
  <w:num w:numId="6">
    <w:abstractNumId w:val="0"/>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567"/>
  <w:doNotHyphenateCaps/>
  <w:noPunctuationKerning/>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976CDA"/>
    <w:rsid w:val="0001079B"/>
    <w:rsid w:val="00030108"/>
    <w:rsid w:val="00040CC8"/>
    <w:rsid w:val="0006137B"/>
    <w:rsid w:val="00093663"/>
    <w:rsid w:val="000939BB"/>
    <w:rsid w:val="000C5C19"/>
    <w:rsid w:val="000C6725"/>
    <w:rsid w:val="000E297A"/>
    <w:rsid w:val="000F6098"/>
    <w:rsid w:val="00102F36"/>
    <w:rsid w:val="00110E4F"/>
    <w:rsid w:val="001216BF"/>
    <w:rsid w:val="00134C1D"/>
    <w:rsid w:val="00141E76"/>
    <w:rsid w:val="00147E92"/>
    <w:rsid w:val="00154C8C"/>
    <w:rsid w:val="00160A19"/>
    <w:rsid w:val="0017083E"/>
    <w:rsid w:val="00171410"/>
    <w:rsid w:val="00174A5D"/>
    <w:rsid w:val="00182F1B"/>
    <w:rsid w:val="00186EDC"/>
    <w:rsid w:val="001B7DB3"/>
    <w:rsid w:val="001C11F4"/>
    <w:rsid w:val="001E0CB7"/>
    <w:rsid w:val="00202ADA"/>
    <w:rsid w:val="002053F7"/>
    <w:rsid w:val="002132EB"/>
    <w:rsid w:val="00233F6B"/>
    <w:rsid w:val="002378F7"/>
    <w:rsid w:val="00254F7D"/>
    <w:rsid w:val="0025507C"/>
    <w:rsid w:val="0026003D"/>
    <w:rsid w:val="002723AA"/>
    <w:rsid w:val="0027300B"/>
    <w:rsid w:val="00274DF0"/>
    <w:rsid w:val="002766C5"/>
    <w:rsid w:val="00277EF8"/>
    <w:rsid w:val="00285107"/>
    <w:rsid w:val="00285B1E"/>
    <w:rsid w:val="00285CDC"/>
    <w:rsid w:val="00287702"/>
    <w:rsid w:val="002904E6"/>
    <w:rsid w:val="002A0CF9"/>
    <w:rsid w:val="002A0CFA"/>
    <w:rsid w:val="002C119E"/>
    <w:rsid w:val="002D0CC5"/>
    <w:rsid w:val="002E4385"/>
    <w:rsid w:val="002F0CD0"/>
    <w:rsid w:val="002F239A"/>
    <w:rsid w:val="002F377E"/>
    <w:rsid w:val="002F6ABE"/>
    <w:rsid w:val="00301C32"/>
    <w:rsid w:val="003158B7"/>
    <w:rsid w:val="00315EB9"/>
    <w:rsid w:val="003207A9"/>
    <w:rsid w:val="00330B3C"/>
    <w:rsid w:val="00332EB9"/>
    <w:rsid w:val="003441FD"/>
    <w:rsid w:val="003468E4"/>
    <w:rsid w:val="00347A70"/>
    <w:rsid w:val="00365467"/>
    <w:rsid w:val="00374E20"/>
    <w:rsid w:val="003757F3"/>
    <w:rsid w:val="00384134"/>
    <w:rsid w:val="003A398A"/>
    <w:rsid w:val="003A5A5D"/>
    <w:rsid w:val="003D6BA2"/>
    <w:rsid w:val="003E2700"/>
    <w:rsid w:val="003E42A3"/>
    <w:rsid w:val="003F76CF"/>
    <w:rsid w:val="00406ACF"/>
    <w:rsid w:val="00407B1B"/>
    <w:rsid w:val="00413D26"/>
    <w:rsid w:val="004213C0"/>
    <w:rsid w:val="004579DC"/>
    <w:rsid w:val="00461870"/>
    <w:rsid w:val="00462D24"/>
    <w:rsid w:val="00467A7D"/>
    <w:rsid w:val="004771C4"/>
    <w:rsid w:val="00486A6B"/>
    <w:rsid w:val="004A356A"/>
    <w:rsid w:val="004B2DE5"/>
    <w:rsid w:val="004B442D"/>
    <w:rsid w:val="004D6A37"/>
    <w:rsid w:val="004E795F"/>
    <w:rsid w:val="004F3B8F"/>
    <w:rsid w:val="0050433A"/>
    <w:rsid w:val="00505CEE"/>
    <w:rsid w:val="00513983"/>
    <w:rsid w:val="00514CDF"/>
    <w:rsid w:val="005171E7"/>
    <w:rsid w:val="00526DF6"/>
    <w:rsid w:val="00534D91"/>
    <w:rsid w:val="00541D7B"/>
    <w:rsid w:val="00545038"/>
    <w:rsid w:val="00551222"/>
    <w:rsid w:val="00552D47"/>
    <w:rsid w:val="0057441E"/>
    <w:rsid w:val="00580FA8"/>
    <w:rsid w:val="00597874"/>
    <w:rsid w:val="005C5DDC"/>
    <w:rsid w:val="005D2860"/>
    <w:rsid w:val="005D6EDD"/>
    <w:rsid w:val="005F1395"/>
    <w:rsid w:val="0060652E"/>
    <w:rsid w:val="00613678"/>
    <w:rsid w:val="00614B77"/>
    <w:rsid w:val="00622F3D"/>
    <w:rsid w:val="006600D9"/>
    <w:rsid w:val="006638CF"/>
    <w:rsid w:val="00672A27"/>
    <w:rsid w:val="0067450C"/>
    <w:rsid w:val="00692B63"/>
    <w:rsid w:val="006A6B72"/>
    <w:rsid w:val="006D6A85"/>
    <w:rsid w:val="006F09B5"/>
    <w:rsid w:val="00700CA7"/>
    <w:rsid w:val="00701F69"/>
    <w:rsid w:val="0073591B"/>
    <w:rsid w:val="00745609"/>
    <w:rsid w:val="007461D9"/>
    <w:rsid w:val="0076200A"/>
    <w:rsid w:val="00771F93"/>
    <w:rsid w:val="00780A25"/>
    <w:rsid w:val="007838EB"/>
    <w:rsid w:val="00784E6F"/>
    <w:rsid w:val="00787FAD"/>
    <w:rsid w:val="00795052"/>
    <w:rsid w:val="007C6591"/>
    <w:rsid w:val="007D49E1"/>
    <w:rsid w:val="007E0C8E"/>
    <w:rsid w:val="008017E1"/>
    <w:rsid w:val="00804AFC"/>
    <w:rsid w:val="00807FBC"/>
    <w:rsid w:val="0081515C"/>
    <w:rsid w:val="0082245A"/>
    <w:rsid w:val="00822E65"/>
    <w:rsid w:val="00835A20"/>
    <w:rsid w:val="00857963"/>
    <w:rsid w:val="00874204"/>
    <w:rsid w:val="00877267"/>
    <w:rsid w:val="008A5167"/>
    <w:rsid w:val="008E31FA"/>
    <w:rsid w:val="00902790"/>
    <w:rsid w:val="00951C57"/>
    <w:rsid w:val="0095274B"/>
    <w:rsid w:val="009553F9"/>
    <w:rsid w:val="00955FF1"/>
    <w:rsid w:val="00964337"/>
    <w:rsid w:val="00976CDA"/>
    <w:rsid w:val="00982B36"/>
    <w:rsid w:val="00983CB4"/>
    <w:rsid w:val="009B41E7"/>
    <w:rsid w:val="009B6A06"/>
    <w:rsid w:val="009B6B8E"/>
    <w:rsid w:val="009E02DB"/>
    <w:rsid w:val="009E6B33"/>
    <w:rsid w:val="00A04B74"/>
    <w:rsid w:val="00A07736"/>
    <w:rsid w:val="00A24469"/>
    <w:rsid w:val="00A269C2"/>
    <w:rsid w:val="00A3469A"/>
    <w:rsid w:val="00A37987"/>
    <w:rsid w:val="00A5274D"/>
    <w:rsid w:val="00A67D7D"/>
    <w:rsid w:val="00A828B0"/>
    <w:rsid w:val="00A92A01"/>
    <w:rsid w:val="00AA7EC8"/>
    <w:rsid w:val="00AB02AB"/>
    <w:rsid w:val="00AB123B"/>
    <w:rsid w:val="00AB2EA7"/>
    <w:rsid w:val="00AB2FD7"/>
    <w:rsid w:val="00AB6BBB"/>
    <w:rsid w:val="00AB7C3D"/>
    <w:rsid w:val="00AC35F9"/>
    <w:rsid w:val="00AC5B17"/>
    <w:rsid w:val="00AE389B"/>
    <w:rsid w:val="00AE6556"/>
    <w:rsid w:val="00AE7663"/>
    <w:rsid w:val="00AF1B42"/>
    <w:rsid w:val="00B02365"/>
    <w:rsid w:val="00B057C9"/>
    <w:rsid w:val="00B21A32"/>
    <w:rsid w:val="00B318C6"/>
    <w:rsid w:val="00B353B5"/>
    <w:rsid w:val="00B43491"/>
    <w:rsid w:val="00B44B56"/>
    <w:rsid w:val="00B57F08"/>
    <w:rsid w:val="00B6022F"/>
    <w:rsid w:val="00B60B1C"/>
    <w:rsid w:val="00B71339"/>
    <w:rsid w:val="00B926DC"/>
    <w:rsid w:val="00B94572"/>
    <w:rsid w:val="00B954E8"/>
    <w:rsid w:val="00BA03B0"/>
    <w:rsid w:val="00BD1D54"/>
    <w:rsid w:val="00BD2B96"/>
    <w:rsid w:val="00BD377E"/>
    <w:rsid w:val="00BD4D56"/>
    <w:rsid w:val="00BD4F74"/>
    <w:rsid w:val="00BE6616"/>
    <w:rsid w:val="00C12FBA"/>
    <w:rsid w:val="00C228D1"/>
    <w:rsid w:val="00C27347"/>
    <w:rsid w:val="00C32506"/>
    <w:rsid w:val="00C52635"/>
    <w:rsid w:val="00C55C5C"/>
    <w:rsid w:val="00C716C7"/>
    <w:rsid w:val="00C74EEF"/>
    <w:rsid w:val="00C852C0"/>
    <w:rsid w:val="00C94CF8"/>
    <w:rsid w:val="00CA2DC2"/>
    <w:rsid w:val="00CA3122"/>
    <w:rsid w:val="00CA36FB"/>
    <w:rsid w:val="00CA49EB"/>
    <w:rsid w:val="00CB2E1F"/>
    <w:rsid w:val="00CB3973"/>
    <w:rsid w:val="00CB4514"/>
    <w:rsid w:val="00CC134D"/>
    <w:rsid w:val="00CC3A84"/>
    <w:rsid w:val="00CC45C8"/>
    <w:rsid w:val="00CC7D4F"/>
    <w:rsid w:val="00CE5607"/>
    <w:rsid w:val="00CF2731"/>
    <w:rsid w:val="00D0163C"/>
    <w:rsid w:val="00D16678"/>
    <w:rsid w:val="00D21180"/>
    <w:rsid w:val="00D2132B"/>
    <w:rsid w:val="00D35438"/>
    <w:rsid w:val="00D52624"/>
    <w:rsid w:val="00D96D42"/>
    <w:rsid w:val="00DA481C"/>
    <w:rsid w:val="00DB0297"/>
    <w:rsid w:val="00DD1F5A"/>
    <w:rsid w:val="00DD5E2F"/>
    <w:rsid w:val="00DF1327"/>
    <w:rsid w:val="00DF3625"/>
    <w:rsid w:val="00E01980"/>
    <w:rsid w:val="00E06D71"/>
    <w:rsid w:val="00E13066"/>
    <w:rsid w:val="00E1475C"/>
    <w:rsid w:val="00E25F64"/>
    <w:rsid w:val="00E3266C"/>
    <w:rsid w:val="00E337F1"/>
    <w:rsid w:val="00E33D76"/>
    <w:rsid w:val="00E56CBE"/>
    <w:rsid w:val="00E5748F"/>
    <w:rsid w:val="00E600F8"/>
    <w:rsid w:val="00E6171E"/>
    <w:rsid w:val="00E677E2"/>
    <w:rsid w:val="00E71846"/>
    <w:rsid w:val="00E71E53"/>
    <w:rsid w:val="00E726B0"/>
    <w:rsid w:val="00E7589A"/>
    <w:rsid w:val="00E90AE6"/>
    <w:rsid w:val="00E95BDC"/>
    <w:rsid w:val="00EA41B3"/>
    <w:rsid w:val="00EC0FB3"/>
    <w:rsid w:val="00EE3CDD"/>
    <w:rsid w:val="00EF00EA"/>
    <w:rsid w:val="00EF176F"/>
    <w:rsid w:val="00EF30E7"/>
    <w:rsid w:val="00F03CC7"/>
    <w:rsid w:val="00F53619"/>
    <w:rsid w:val="00F66F51"/>
    <w:rsid w:val="00F80F92"/>
    <w:rsid w:val="00F8521B"/>
    <w:rsid w:val="00F93472"/>
    <w:rsid w:val="00FA15E1"/>
    <w:rsid w:val="00FA32F8"/>
    <w:rsid w:val="00FB00BD"/>
    <w:rsid w:val="00FD095D"/>
    <w:rsid w:val="00FF7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02ADA"/>
    <w:pPr>
      <w:spacing w:line="240" w:lineRule="atLeast"/>
    </w:pPr>
    <w:rPr>
      <w:rFonts w:ascii="Arial" w:hAnsi="Arial"/>
      <w:kern w:val="10"/>
      <w:lang w:val="en-US"/>
    </w:rPr>
  </w:style>
  <w:style w:type="paragraph" w:styleId="berschrift1">
    <w:name w:val="heading 1"/>
    <w:basedOn w:val="Standard"/>
    <w:next w:val="Standard"/>
    <w:qFormat/>
    <w:rsid w:val="006A6B72"/>
    <w:pPr>
      <w:keepNext/>
      <w:keepLines/>
      <w:numPr>
        <w:numId w:val="2"/>
      </w:numPr>
      <w:suppressAutoHyphens/>
      <w:outlineLvl w:val="0"/>
    </w:pPr>
    <w:rPr>
      <w:rFonts w:cs="Arial"/>
      <w:b/>
      <w:bCs/>
      <w:kern w:val="16"/>
    </w:rPr>
  </w:style>
  <w:style w:type="paragraph" w:styleId="berschrift2">
    <w:name w:val="heading 2"/>
    <w:basedOn w:val="Standard"/>
    <w:next w:val="Standard"/>
    <w:qFormat/>
    <w:rsid w:val="00233F6B"/>
    <w:pPr>
      <w:keepNext/>
      <w:keepLines/>
      <w:numPr>
        <w:ilvl w:val="1"/>
        <w:numId w:val="2"/>
      </w:numPr>
      <w:suppressAutoHyphens/>
      <w:spacing w:before="522"/>
      <w:outlineLvl w:val="1"/>
    </w:pPr>
    <w:rPr>
      <w:rFonts w:cs="Arial"/>
      <w:b/>
      <w:bCs/>
      <w:iCs/>
    </w:rPr>
  </w:style>
  <w:style w:type="paragraph" w:styleId="berschrift3">
    <w:name w:val="heading 3"/>
    <w:basedOn w:val="Standard"/>
    <w:next w:val="Standard"/>
    <w:qFormat/>
    <w:rsid w:val="00233F6B"/>
    <w:pPr>
      <w:keepNext/>
      <w:keepLines/>
      <w:numPr>
        <w:ilvl w:val="2"/>
        <w:numId w:val="2"/>
      </w:numPr>
      <w:suppressAutoHyphens/>
      <w:spacing w:before="522"/>
      <w:outlineLvl w:val="2"/>
    </w:pPr>
    <w:rPr>
      <w:rFonts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EF30E7"/>
    <w:pPr>
      <w:tabs>
        <w:tab w:val="center" w:pos="4536"/>
        <w:tab w:val="right" w:pos="9072"/>
      </w:tabs>
    </w:pPr>
    <w:rPr>
      <w:sz w:val="16"/>
    </w:rPr>
  </w:style>
  <w:style w:type="paragraph" w:styleId="Fuzeile">
    <w:name w:val="footer"/>
    <w:basedOn w:val="Standard"/>
    <w:link w:val="FuzeileZchn"/>
    <w:uiPriority w:val="99"/>
    <w:rsid w:val="008E31FA"/>
    <w:pPr>
      <w:tabs>
        <w:tab w:val="center" w:pos="4536"/>
        <w:tab w:val="right" w:pos="9072"/>
      </w:tabs>
      <w:spacing w:line="205" w:lineRule="atLeast"/>
    </w:pPr>
    <w:rPr>
      <w:sz w:val="16"/>
    </w:rPr>
  </w:style>
  <w:style w:type="paragraph" w:styleId="Verzeichnis1">
    <w:name w:val="toc 1"/>
    <w:basedOn w:val="Standard"/>
    <w:next w:val="Standard"/>
    <w:autoRedefine/>
    <w:semiHidden/>
    <w:rsid w:val="00F66F51"/>
    <w:pPr>
      <w:tabs>
        <w:tab w:val="left" w:pos="567"/>
        <w:tab w:val="right" w:leader="dot" w:pos="7610"/>
      </w:tabs>
    </w:pPr>
    <w:rPr>
      <w:b/>
    </w:rPr>
  </w:style>
  <w:style w:type="paragraph" w:customStyle="1" w:styleId="AllgemeineDaten">
    <w:name w:val="_Allgemeine Daten"/>
    <w:basedOn w:val="Standard"/>
    <w:rsid w:val="00202ADA"/>
    <w:pPr>
      <w:framePr w:w="7150" w:h="1134" w:hRule="exact" w:wrap="around" w:vAnchor="page" w:hAnchor="text" w:y="3460"/>
    </w:pPr>
  </w:style>
  <w:style w:type="paragraph" w:styleId="Verzeichnis2">
    <w:name w:val="toc 2"/>
    <w:basedOn w:val="Standard"/>
    <w:next w:val="Standard"/>
    <w:autoRedefine/>
    <w:semiHidden/>
    <w:rsid w:val="00B43491"/>
    <w:pPr>
      <w:tabs>
        <w:tab w:val="left" w:pos="567"/>
        <w:tab w:val="right" w:leader="dot" w:pos="7610"/>
      </w:tabs>
    </w:pPr>
  </w:style>
  <w:style w:type="character" w:styleId="Seitenzahl">
    <w:name w:val="page number"/>
    <w:basedOn w:val="Absatz-Standardschriftart"/>
    <w:semiHidden/>
    <w:rsid w:val="007C6591"/>
  </w:style>
  <w:style w:type="paragraph" w:customStyle="1" w:styleId="Firmendaten">
    <w:name w:val="_Firmendaten"/>
    <w:basedOn w:val="Kopfzeile"/>
    <w:semiHidden/>
    <w:rsid w:val="00692B63"/>
    <w:pPr>
      <w:framePr w:w="1985" w:wrap="around" w:vAnchor="page" w:hAnchor="page" w:x="9368" w:y="5251"/>
    </w:pPr>
  </w:style>
  <w:style w:type="paragraph" w:customStyle="1" w:styleId="Titel">
    <w:name w:val="_Titel"/>
    <w:basedOn w:val="Kopfzeile"/>
    <w:rsid w:val="00202ADA"/>
    <w:pPr>
      <w:framePr w:w="7150" w:hSpace="181" w:wrap="around" w:vAnchor="page" w:hAnchor="page" w:x="1367" w:y="1872"/>
    </w:pPr>
    <w:rPr>
      <w:b/>
      <w:sz w:val="24"/>
      <w:szCs w:val="13"/>
    </w:rPr>
  </w:style>
  <w:style w:type="table" w:styleId="Tabellenraster">
    <w:name w:val="Table Grid"/>
    <w:basedOn w:val="NormaleTabelle"/>
    <w:semiHidden/>
    <w:rsid w:val="00EF30E7"/>
    <w:pPr>
      <w:spacing w:line="240" w:lineRule="atLeast"/>
    </w:pPr>
    <w:rPr>
      <w:rFonts w:ascii="Arial" w:hAnsi="Arial"/>
    </w:rPr>
    <w:tblPr>
      <w:tblInd w:w="0" w:type="dxa"/>
      <w:tblBorders>
        <w:insideH w:val="single" w:sz="4" w:space="0" w:color="auto"/>
        <w:insideV w:val="single" w:sz="4" w:space="0" w:color="auto"/>
      </w:tblBorders>
      <w:tblCellMar>
        <w:top w:w="0" w:type="dxa"/>
        <w:left w:w="0" w:type="dxa"/>
        <w:bottom w:w="0" w:type="dxa"/>
        <w:right w:w="0" w:type="dxa"/>
      </w:tblCellMar>
    </w:tblPr>
    <w:tcPr>
      <w:tcMar>
        <w:top w:w="0" w:type="dxa"/>
        <w:left w:w="0" w:type="dxa"/>
        <w:bottom w:w="125" w:type="dxa"/>
        <w:right w:w="0" w:type="dxa"/>
      </w:tcMar>
    </w:tcPr>
  </w:style>
  <w:style w:type="paragraph" w:customStyle="1" w:styleId="Aufzhlung1">
    <w:name w:val="_Aufzählung1"/>
    <w:basedOn w:val="Standard"/>
    <w:uiPriority w:val="99"/>
    <w:rsid w:val="008E31FA"/>
    <w:pPr>
      <w:numPr>
        <w:numId w:val="3"/>
      </w:numPr>
    </w:pPr>
  </w:style>
  <w:style w:type="paragraph" w:styleId="Verzeichnis3">
    <w:name w:val="toc 3"/>
    <w:basedOn w:val="Standard"/>
    <w:next w:val="Standard"/>
    <w:autoRedefine/>
    <w:semiHidden/>
    <w:rsid w:val="00F66F51"/>
    <w:pPr>
      <w:tabs>
        <w:tab w:val="left" w:pos="567"/>
        <w:tab w:val="right" w:leader="dot" w:pos="7610"/>
      </w:tabs>
    </w:pPr>
  </w:style>
  <w:style w:type="paragraph" w:customStyle="1" w:styleId="StandardohneLZ">
    <w:name w:val="StandardohneLZ"/>
    <w:basedOn w:val="Standard"/>
    <w:rsid w:val="008E31FA"/>
  </w:style>
  <w:style w:type="paragraph" w:customStyle="1" w:styleId="Aufzhlung2">
    <w:name w:val="_Aufzählung2"/>
    <w:basedOn w:val="Aufzhlung1"/>
    <w:rsid w:val="008E31FA"/>
    <w:pPr>
      <w:numPr>
        <w:numId w:val="4"/>
      </w:numPr>
    </w:pPr>
  </w:style>
  <w:style w:type="paragraph" w:customStyle="1" w:styleId="Aufzhlung3">
    <w:name w:val="_Aufzählung3"/>
    <w:basedOn w:val="Aufzhlung2"/>
    <w:rsid w:val="008E31FA"/>
    <w:pPr>
      <w:numPr>
        <w:numId w:val="1"/>
      </w:numPr>
    </w:pPr>
  </w:style>
  <w:style w:type="paragraph" w:customStyle="1" w:styleId="NumAufzhlung">
    <w:name w:val="_NumAufzählung"/>
    <w:basedOn w:val="Standard"/>
    <w:rsid w:val="003441FD"/>
    <w:pPr>
      <w:numPr>
        <w:numId w:val="5"/>
      </w:numPr>
    </w:pPr>
  </w:style>
  <w:style w:type="paragraph" w:customStyle="1" w:styleId="Tabellenkopf">
    <w:name w:val="_Tabellenkopf"/>
    <w:basedOn w:val="Standard"/>
    <w:rsid w:val="008E31FA"/>
    <w:rPr>
      <w:b/>
      <w:sz w:val="16"/>
      <w:szCs w:val="16"/>
    </w:rPr>
  </w:style>
  <w:style w:type="paragraph" w:customStyle="1" w:styleId="Tabellenfu">
    <w:name w:val="_Tabellenfuß"/>
    <w:basedOn w:val="Standard"/>
    <w:rsid w:val="008E31FA"/>
    <w:rPr>
      <w:sz w:val="16"/>
      <w:szCs w:val="16"/>
    </w:rPr>
  </w:style>
  <w:style w:type="paragraph" w:styleId="Beschriftung">
    <w:name w:val="caption"/>
    <w:basedOn w:val="Standard"/>
    <w:next w:val="Standard"/>
    <w:qFormat/>
    <w:rsid w:val="00E95BDC"/>
    <w:pPr>
      <w:spacing w:before="120" w:after="120"/>
    </w:pPr>
    <w:rPr>
      <w:b/>
      <w:bCs/>
    </w:rPr>
  </w:style>
  <w:style w:type="paragraph" w:customStyle="1" w:styleId="Bildunterschrift">
    <w:name w:val="_Bildunterschrift"/>
    <w:basedOn w:val="Standard"/>
    <w:rsid w:val="008E31FA"/>
    <w:rPr>
      <w:sz w:val="16"/>
      <w:szCs w:val="16"/>
    </w:rPr>
  </w:style>
  <w:style w:type="paragraph" w:customStyle="1" w:styleId="Tabellenfunote">
    <w:name w:val="_Tabellenfußnote"/>
    <w:basedOn w:val="Standard"/>
    <w:rsid w:val="008E31FA"/>
    <w:pPr>
      <w:spacing w:before="60" w:line="200" w:lineRule="atLeast"/>
    </w:pPr>
    <w:rPr>
      <w:sz w:val="16"/>
      <w:szCs w:val="16"/>
    </w:rPr>
  </w:style>
  <w:style w:type="paragraph" w:customStyle="1" w:styleId="berschrift">
    <w:name w:val="_Überschrift"/>
    <w:basedOn w:val="Standard"/>
    <w:next w:val="Standard"/>
    <w:rsid w:val="008E31FA"/>
    <w:pPr>
      <w:keepNext/>
      <w:keepLines/>
      <w:suppressAutoHyphens/>
      <w:spacing w:before="240"/>
    </w:pPr>
    <w:rPr>
      <w:b/>
    </w:rPr>
  </w:style>
  <w:style w:type="paragraph" w:styleId="Funotentext">
    <w:name w:val="footnote text"/>
    <w:basedOn w:val="Standard"/>
    <w:semiHidden/>
    <w:rsid w:val="00040CC8"/>
    <w:pPr>
      <w:spacing w:line="200" w:lineRule="atLeast"/>
    </w:pPr>
    <w:rPr>
      <w:sz w:val="16"/>
    </w:rPr>
  </w:style>
  <w:style w:type="character" w:styleId="Funotenzeichen">
    <w:name w:val="footnote reference"/>
    <w:basedOn w:val="Absatz-Standardschriftart"/>
    <w:semiHidden/>
    <w:rsid w:val="00040CC8"/>
    <w:rPr>
      <w:vertAlign w:val="superscript"/>
    </w:rPr>
  </w:style>
  <w:style w:type="paragraph" w:styleId="Sprechblasentext">
    <w:name w:val="Balloon Text"/>
    <w:basedOn w:val="Standard"/>
    <w:semiHidden/>
    <w:rsid w:val="00701F69"/>
    <w:rPr>
      <w:rFonts w:ascii="Tahoma" w:hAnsi="Tahoma" w:cs="Tahoma"/>
      <w:sz w:val="16"/>
      <w:szCs w:val="16"/>
    </w:rPr>
  </w:style>
  <w:style w:type="character" w:styleId="Hyperlink">
    <w:name w:val="Hyperlink"/>
    <w:basedOn w:val="Absatz-Standardschriftart"/>
    <w:uiPriority w:val="99"/>
    <w:rsid w:val="0057441E"/>
    <w:rPr>
      <w:color w:val="0000FF" w:themeColor="hyperlink"/>
      <w:u w:val="single"/>
    </w:rPr>
  </w:style>
  <w:style w:type="paragraph" w:styleId="Listenabsatz">
    <w:name w:val="List Paragraph"/>
    <w:basedOn w:val="Standard"/>
    <w:uiPriority w:val="34"/>
    <w:qFormat/>
    <w:rsid w:val="007D49E1"/>
    <w:pPr>
      <w:ind w:left="720"/>
      <w:contextualSpacing/>
    </w:pPr>
  </w:style>
  <w:style w:type="character" w:styleId="Kommentarzeichen">
    <w:name w:val="annotation reference"/>
    <w:basedOn w:val="Absatz-Standardschriftart"/>
    <w:uiPriority w:val="99"/>
    <w:rsid w:val="0060652E"/>
    <w:rPr>
      <w:sz w:val="16"/>
      <w:szCs w:val="16"/>
    </w:rPr>
  </w:style>
  <w:style w:type="paragraph" w:styleId="Kommentartext">
    <w:name w:val="annotation text"/>
    <w:basedOn w:val="Standard"/>
    <w:link w:val="KommentartextZchn"/>
    <w:uiPriority w:val="99"/>
    <w:rsid w:val="0060652E"/>
    <w:pPr>
      <w:spacing w:line="240" w:lineRule="auto"/>
    </w:pPr>
  </w:style>
  <w:style w:type="character" w:customStyle="1" w:styleId="KommentartextZchn">
    <w:name w:val="Kommentartext Zchn"/>
    <w:basedOn w:val="Absatz-Standardschriftart"/>
    <w:link w:val="Kommentartext"/>
    <w:uiPriority w:val="99"/>
    <w:rsid w:val="0060652E"/>
    <w:rPr>
      <w:rFonts w:ascii="Arial" w:hAnsi="Arial"/>
      <w:kern w:val="10"/>
      <w:lang w:val="en-US"/>
    </w:rPr>
  </w:style>
  <w:style w:type="paragraph" w:styleId="Kommentarthema">
    <w:name w:val="annotation subject"/>
    <w:basedOn w:val="Kommentartext"/>
    <w:next w:val="Kommentartext"/>
    <w:link w:val="KommentarthemaZchn"/>
    <w:rsid w:val="0060652E"/>
    <w:rPr>
      <w:b/>
      <w:bCs/>
    </w:rPr>
  </w:style>
  <w:style w:type="character" w:customStyle="1" w:styleId="KommentarthemaZchn">
    <w:name w:val="Kommentarthema Zchn"/>
    <w:basedOn w:val="KommentartextZchn"/>
    <w:link w:val="Kommentarthema"/>
    <w:rsid w:val="0060652E"/>
    <w:rPr>
      <w:rFonts w:ascii="Arial" w:hAnsi="Arial"/>
      <w:b/>
      <w:bCs/>
      <w:kern w:val="10"/>
      <w:lang w:val="en-US"/>
    </w:rPr>
  </w:style>
  <w:style w:type="paragraph" w:customStyle="1" w:styleId="Numbering">
    <w:name w:val="Numbering"/>
    <w:basedOn w:val="Standard"/>
    <w:uiPriority w:val="2"/>
    <w:qFormat/>
    <w:rsid w:val="00154C8C"/>
    <w:pPr>
      <w:numPr>
        <w:numId w:val="8"/>
      </w:numPr>
      <w:spacing w:before="120" w:after="120" w:line="276" w:lineRule="auto"/>
      <w:ind w:left="714" w:hanging="357"/>
      <w:jc w:val="both"/>
    </w:pPr>
    <w:rPr>
      <w:rFonts w:eastAsia="Calibri"/>
      <w:kern w:val="0"/>
      <w:sz w:val="22"/>
      <w:szCs w:val="22"/>
      <w:lang w:eastAsia="en-US"/>
    </w:rPr>
  </w:style>
  <w:style w:type="character" w:customStyle="1" w:styleId="FuzeileZchn">
    <w:name w:val="Fußzeile Zchn"/>
    <w:basedOn w:val="Absatz-Standardschriftart"/>
    <w:link w:val="Fuzeile"/>
    <w:uiPriority w:val="99"/>
    <w:locked/>
    <w:rsid w:val="003D6BA2"/>
    <w:rPr>
      <w:rFonts w:ascii="Arial" w:hAnsi="Arial"/>
      <w:kern w:val="10"/>
      <w:sz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4434">
      <w:bodyDiv w:val="1"/>
      <w:marLeft w:val="0"/>
      <w:marRight w:val="0"/>
      <w:marTop w:val="0"/>
      <w:marBottom w:val="0"/>
      <w:divBdr>
        <w:top w:val="none" w:sz="0" w:space="0" w:color="auto"/>
        <w:left w:val="none" w:sz="0" w:space="0" w:color="auto"/>
        <w:bottom w:val="none" w:sz="0" w:space="0" w:color="auto"/>
        <w:right w:val="none" w:sz="0" w:space="0" w:color="auto"/>
      </w:divBdr>
      <w:divsChild>
        <w:div w:id="1610970727">
          <w:marLeft w:val="288"/>
          <w:marRight w:val="0"/>
          <w:marTop w:val="72"/>
          <w:marBottom w:val="0"/>
          <w:divBdr>
            <w:top w:val="none" w:sz="0" w:space="0" w:color="auto"/>
            <w:left w:val="none" w:sz="0" w:space="0" w:color="auto"/>
            <w:bottom w:val="none" w:sz="0" w:space="0" w:color="auto"/>
            <w:right w:val="none" w:sz="0" w:space="0" w:color="auto"/>
          </w:divBdr>
        </w:div>
      </w:divsChild>
    </w:div>
    <w:div w:id="136848685">
      <w:bodyDiv w:val="1"/>
      <w:marLeft w:val="0"/>
      <w:marRight w:val="0"/>
      <w:marTop w:val="0"/>
      <w:marBottom w:val="0"/>
      <w:divBdr>
        <w:top w:val="none" w:sz="0" w:space="0" w:color="auto"/>
        <w:left w:val="none" w:sz="0" w:space="0" w:color="auto"/>
        <w:bottom w:val="none" w:sz="0" w:space="0" w:color="auto"/>
        <w:right w:val="none" w:sz="0" w:space="0" w:color="auto"/>
      </w:divBdr>
      <w:divsChild>
        <w:div w:id="1959413208">
          <w:marLeft w:val="288"/>
          <w:marRight w:val="0"/>
          <w:marTop w:val="72"/>
          <w:marBottom w:val="0"/>
          <w:divBdr>
            <w:top w:val="none" w:sz="0" w:space="0" w:color="auto"/>
            <w:left w:val="none" w:sz="0" w:space="0" w:color="auto"/>
            <w:bottom w:val="none" w:sz="0" w:space="0" w:color="auto"/>
            <w:right w:val="none" w:sz="0" w:space="0" w:color="auto"/>
          </w:divBdr>
        </w:div>
      </w:divsChild>
    </w:div>
    <w:div w:id="183783732">
      <w:bodyDiv w:val="1"/>
      <w:marLeft w:val="0"/>
      <w:marRight w:val="0"/>
      <w:marTop w:val="0"/>
      <w:marBottom w:val="0"/>
      <w:divBdr>
        <w:top w:val="none" w:sz="0" w:space="0" w:color="auto"/>
        <w:left w:val="none" w:sz="0" w:space="0" w:color="auto"/>
        <w:bottom w:val="none" w:sz="0" w:space="0" w:color="auto"/>
        <w:right w:val="none" w:sz="0" w:space="0" w:color="auto"/>
      </w:divBdr>
    </w:div>
    <w:div w:id="567497474">
      <w:bodyDiv w:val="1"/>
      <w:marLeft w:val="0"/>
      <w:marRight w:val="0"/>
      <w:marTop w:val="0"/>
      <w:marBottom w:val="0"/>
      <w:divBdr>
        <w:top w:val="none" w:sz="0" w:space="0" w:color="auto"/>
        <w:left w:val="none" w:sz="0" w:space="0" w:color="auto"/>
        <w:bottom w:val="none" w:sz="0" w:space="0" w:color="auto"/>
        <w:right w:val="none" w:sz="0" w:space="0" w:color="auto"/>
      </w:divBdr>
    </w:div>
    <w:div w:id="1120880419">
      <w:bodyDiv w:val="1"/>
      <w:marLeft w:val="0"/>
      <w:marRight w:val="0"/>
      <w:marTop w:val="0"/>
      <w:marBottom w:val="0"/>
      <w:divBdr>
        <w:top w:val="none" w:sz="0" w:space="0" w:color="auto"/>
        <w:left w:val="none" w:sz="0" w:space="0" w:color="auto"/>
        <w:bottom w:val="none" w:sz="0" w:space="0" w:color="auto"/>
        <w:right w:val="none" w:sz="0" w:space="0" w:color="auto"/>
      </w:divBdr>
      <w:divsChild>
        <w:div w:id="1479345464">
          <w:marLeft w:val="346"/>
          <w:marRight w:val="0"/>
          <w:marTop w:val="240"/>
          <w:marBottom w:val="0"/>
          <w:divBdr>
            <w:top w:val="none" w:sz="0" w:space="0" w:color="auto"/>
            <w:left w:val="none" w:sz="0" w:space="0" w:color="auto"/>
            <w:bottom w:val="none" w:sz="0" w:space="0" w:color="auto"/>
            <w:right w:val="none" w:sz="0" w:space="0" w:color="auto"/>
          </w:divBdr>
        </w:div>
        <w:div w:id="1487670599">
          <w:marLeft w:val="346"/>
          <w:marRight w:val="0"/>
          <w:marTop w:val="240"/>
          <w:marBottom w:val="0"/>
          <w:divBdr>
            <w:top w:val="none" w:sz="0" w:space="0" w:color="auto"/>
            <w:left w:val="none" w:sz="0" w:space="0" w:color="auto"/>
            <w:bottom w:val="none" w:sz="0" w:space="0" w:color="auto"/>
            <w:right w:val="none" w:sz="0" w:space="0" w:color="auto"/>
          </w:divBdr>
        </w:div>
        <w:div w:id="1585266284">
          <w:marLeft w:val="346"/>
          <w:marRight w:val="0"/>
          <w:marTop w:val="240"/>
          <w:marBottom w:val="0"/>
          <w:divBdr>
            <w:top w:val="none" w:sz="0" w:space="0" w:color="auto"/>
            <w:left w:val="none" w:sz="0" w:space="0" w:color="auto"/>
            <w:bottom w:val="none" w:sz="0" w:space="0" w:color="auto"/>
            <w:right w:val="none" w:sz="0" w:space="0" w:color="auto"/>
          </w:divBdr>
        </w:div>
      </w:divsChild>
    </w:div>
    <w:div w:id="1227643031">
      <w:bodyDiv w:val="1"/>
      <w:marLeft w:val="0"/>
      <w:marRight w:val="0"/>
      <w:marTop w:val="0"/>
      <w:marBottom w:val="0"/>
      <w:divBdr>
        <w:top w:val="none" w:sz="0" w:space="0" w:color="auto"/>
        <w:left w:val="none" w:sz="0" w:space="0" w:color="auto"/>
        <w:bottom w:val="none" w:sz="0" w:space="0" w:color="auto"/>
        <w:right w:val="none" w:sz="0" w:space="0" w:color="auto"/>
      </w:divBdr>
    </w:div>
    <w:div w:id="1601185232">
      <w:bodyDiv w:val="1"/>
      <w:marLeft w:val="0"/>
      <w:marRight w:val="0"/>
      <w:marTop w:val="0"/>
      <w:marBottom w:val="0"/>
      <w:divBdr>
        <w:top w:val="none" w:sz="0" w:space="0" w:color="auto"/>
        <w:left w:val="none" w:sz="0" w:space="0" w:color="auto"/>
        <w:bottom w:val="none" w:sz="0" w:space="0" w:color="auto"/>
        <w:right w:val="none" w:sz="0" w:space="0" w:color="auto"/>
      </w:divBdr>
    </w:div>
    <w:div w:id="1634096842">
      <w:bodyDiv w:val="1"/>
      <w:marLeft w:val="0"/>
      <w:marRight w:val="0"/>
      <w:marTop w:val="0"/>
      <w:marBottom w:val="0"/>
      <w:divBdr>
        <w:top w:val="none" w:sz="0" w:space="0" w:color="auto"/>
        <w:left w:val="none" w:sz="0" w:space="0" w:color="auto"/>
        <w:bottom w:val="none" w:sz="0" w:space="0" w:color="auto"/>
        <w:right w:val="none" w:sz="0" w:space="0" w:color="auto"/>
      </w:divBdr>
    </w:div>
    <w:div w:id="1752195985">
      <w:bodyDiv w:val="1"/>
      <w:marLeft w:val="0"/>
      <w:marRight w:val="0"/>
      <w:marTop w:val="0"/>
      <w:marBottom w:val="0"/>
      <w:divBdr>
        <w:top w:val="none" w:sz="0" w:space="0" w:color="auto"/>
        <w:left w:val="none" w:sz="0" w:space="0" w:color="auto"/>
        <w:bottom w:val="none" w:sz="0" w:space="0" w:color="auto"/>
        <w:right w:val="none" w:sz="0" w:space="0" w:color="auto"/>
      </w:divBdr>
      <w:divsChild>
        <w:div w:id="752312335">
          <w:marLeft w:val="346"/>
          <w:marRight w:val="0"/>
          <w:marTop w:val="240"/>
          <w:marBottom w:val="0"/>
          <w:divBdr>
            <w:top w:val="none" w:sz="0" w:space="0" w:color="auto"/>
            <w:left w:val="none" w:sz="0" w:space="0" w:color="auto"/>
            <w:bottom w:val="none" w:sz="0" w:space="0" w:color="auto"/>
            <w:right w:val="none" w:sz="0" w:space="0" w:color="auto"/>
          </w:divBdr>
        </w:div>
        <w:div w:id="1077362440">
          <w:marLeft w:val="346"/>
          <w:marRight w:val="0"/>
          <w:marTop w:val="240"/>
          <w:marBottom w:val="0"/>
          <w:divBdr>
            <w:top w:val="none" w:sz="0" w:space="0" w:color="auto"/>
            <w:left w:val="none" w:sz="0" w:space="0" w:color="auto"/>
            <w:bottom w:val="none" w:sz="0" w:space="0" w:color="auto"/>
            <w:right w:val="none" w:sz="0" w:space="0" w:color="auto"/>
          </w:divBdr>
        </w:div>
        <w:div w:id="1087921083">
          <w:marLeft w:val="346"/>
          <w:marRight w:val="0"/>
          <w:marTop w:val="240"/>
          <w:marBottom w:val="0"/>
          <w:divBdr>
            <w:top w:val="none" w:sz="0" w:space="0" w:color="auto"/>
            <w:left w:val="none" w:sz="0" w:space="0" w:color="auto"/>
            <w:bottom w:val="none" w:sz="0" w:space="0" w:color="auto"/>
            <w:right w:val="none" w:sz="0" w:space="0" w:color="auto"/>
          </w:divBdr>
        </w:div>
        <w:div w:id="1175455063">
          <w:marLeft w:val="346"/>
          <w:marRight w:val="0"/>
          <w:marTop w:val="240"/>
          <w:marBottom w:val="0"/>
          <w:divBdr>
            <w:top w:val="none" w:sz="0" w:space="0" w:color="auto"/>
            <w:left w:val="none" w:sz="0" w:space="0" w:color="auto"/>
            <w:bottom w:val="none" w:sz="0" w:space="0" w:color="auto"/>
            <w:right w:val="none" w:sz="0" w:space="0" w:color="auto"/>
          </w:divBdr>
        </w:div>
      </w:divsChild>
    </w:div>
    <w:div w:id="205183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hyperlink" Target="mailto:n.hullen@bitkom.org" TargetMode="External"/><Relationship Id="rId1" Type="http://schemas.openxmlformats.org/officeDocument/2006/relationships/hyperlink" Target="mailto:s.dehmel@bitko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ehmel\AppData\Roaming\Microsoft\Templates\Position_paper_BITKOM.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23F913FF93D8740A3208BA3E4167700" ma:contentTypeVersion="3" ma:contentTypeDescription="Ein neues Dokument erstellen." ma:contentTypeScope="" ma:versionID="968b9be121c25e7e542d787276230783">
  <xsd:schema xmlns:xsd="http://www.w3.org/2001/XMLSchema" xmlns:p="http://schemas.microsoft.com/office/2006/metadata/properties" xmlns:ns2="2ebc0d58-cb5e-4fd4-a118-2e45205a1eaf" xmlns:ns3="a0da113e-30c3-4295-a409-7bd88bd721bf" targetNamespace="http://schemas.microsoft.com/office/2006/metadata/properties" ma:root="true" ma:fieldsID="de06efda488045b24d5a1f6bb26c3d0f" ns2:_="" ns3:_="">
    <xsd:import namespace="2ebc0d58-cb5e-4fd4-a118-2e45205a1eaf"/>
    <xsd:import namespace="a0da113e-30c3-4295-a409-7bd88bd721bf"/>
    <xsd:element name="properties">
      <xsd:complexType>
        <xsd:sequence>
          <xsd:element name="documentManagement">
            <xsd:complexType>
              <xsd:all>
                <xsd:element ref="ns2:zugeordnete_x0020_Ressource" minOccurs="0"/>
                <xsd:element ref="ns2:zugeordnetes_x0020_Managementsystem" minOccurs="0"/>
                <xsd:element ref="ns3:Kategorie" minOccurs="0"/>
              </xsd:all>
            </xsd:complexType>
          </xsd:element>
        </xsd:sequence>
      </xsd:complexType>
    </xsd:element>
  </xsd:schema>
  <xsd:schema xmlns:xsd="http://www.w3.org/2001/XMLSchema" xmlns:dms="http://schemas.microsoft.com/office/2006/documentManagement/types" targetNamespace="2ebc0d58-cb5e-4fd4-a118-2e45205a1eaf" elementFormDefault="qualified">
    <xsd:import namespace="http://schemas.microsoft.com/office/2006/documentManagement/types"/>
    <xsd:element name="zugeordnete_x0020_Ressource" ma:index="8" nillable="true" ma:displayName="zugeordnete Ressource" ma:list="{ef1d1314-a20b-482d-99dd-037f45a22bac}" ma:internalName="zugeordnete_x0020_Ressource" ma:showField="Title" ma:web="2ebc0d58-cb5e-4fd4-a118-2e45205a1eaf">
      <xsd:complexType>
        <xsd:complexContent>
          <xsd:extension base="dms:MultiChoiceLookup">
            <xsd:sequence>
              <xsd:element name="Value" type="dms:Lookup" maxOccurs="unbounded" minOccurs="0" nillable="true"/>
            </xsd:sequence>
          </xsd:extension>
        </xsd:complexContent>
      </xsd:complexType>
    </xsd:element>
    <xsd:element name="zugeordnetes_x0020_Managementsystem" ma:index="9" nillable="true" ma:displayName="zugeordnetes Managementsystem" ma:list="{957c4079-7cda-4096-9a93-38d848264a00}" ma:internalName="zugeordnetes_x0020_Managementsystem" ma:showField="Title" ma:web="2ebc0d58-cb5e-4fd4-a118-2e45205a1ea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a0da113e-30c3-4295-a409-7bd88bd721bf" elementFormDefault="qualified">
    <xsd:import namespace="http://schemas.microsoft.com/office/2006/documentManagement/types"/>
    <xsd:element name="Kategorie" ma:index="10" nillable="true" ma:displayName="Kategorie" ma:default="Aktuelle Presse-News" ma:format="Dropdown" ma:internalName="Kategorie">
      <xsd:simpleType>
        <xsd:restriction base="dms:Choice">
          <xsd:enumeration value="Aktuelle Presse-News"/>
          <xsd:enumeration value="BITKOM Bücher"/>
          <xsd:enumeration value="BITKOM Gremien"/>
          <xsd:enumeration value="BITKOM Web"/>
          <xsd:enumeration value="Corporate Design"/>
          <xsd:enumeration value="Corporate Publishing"/>
          <xsd:enumeration value="Event Management"/>
          <xsd:enumeration value="Finanzen"/>
          <xsd:enumeration value="Gesetze / Richtlinien / Normen (englisch)"/>
          <xsd:enumeration value="Gesetze / Richtlinien / Normen"/>
          <xsd:enumeration value="Infoline"/>
          <xsd:enumeration value="IT-Management"/>
          <xsd:enumeration value="Merkblätter und Hilfestellungen"/>
          <xsd:enumeration value="Personalmanagement"/>
          <xsd:enumeration value="PR-Pläne und Vorlagen"/>
          <xsd:enumeration value="Projektmanagement"/>
          <xsd:enumeration value="Scheer, Prof. Dr. - Infosammlung"/>
          <xsd:enumeration value="Rechtsangelegenheiten"/>
          <xsd:enumeration value="Travelmanagement"/>
          <xsd:enumeration value="BITKOM Vorlagen"/>
          <xsd:enumeration value="Zentrale Listen"/>
          <xsd:enumeration value="Sitzungsprotokol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ategorie xmlns="a0da113e-30c3-4295-a409-7bd88bd721bf">BITKOM Vorlagen</Kategorie>
    <zugeordnete_x0020_Ressource xmlns="2ebc0d58-cb5e-4fd4-a118-2e45205a1eaf"/>
    <zugeordnetes_x0020_Managementsystem xmlns="2ebc0d58-cb5e-4fd4-a118-2e45205a1ea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A1404-1E50-4EC5-BAEB-298377FD6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c0d58-cb5e-4fd4-a118-2e45205a1eaf"/>
    <ds:schemaRef ds:uri="a0da113e-30c3-4295-a409-7bd88bd721b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643F90-0826-4658-B363-462CCA2916FF}">
  <ds:schemaRefs>
    <ds:schemaRef ds:uri="http://schemas.microsoft.com/sharepoint/v3/contenttype/forms"/>
  </ds:schemaRefs>
</ds:datastoreItem>
</file>

<file path=customXml/itemProps3.xml><?xml version="1.0" encoding="utf-8"?>
<ds:datastoreItem xmlns:ds="http://schemas.openxmlformats.org/officeDocument/2006/customXml" ds:itemID="{F49D50C3-7D74-403D-A74E-36E63759EF8E}">
  <ds:schemaRefs>
    <ds:schemaRef ds:uri="http://schemas.microsoft.com/office/2006/documentManagement/types"/>
    <ds:schemaRef ds:uri="http://purl.org/dc/terms/"/>
    <ds:schemaRef ds:uri="http://schemas.openxmlformats.org/package/2006/metadata/core-properties"/>
    <ds:schemaRef ds:uri="http://www.w3.org/XML/1998/namespace"/>
    <ds:schemaRef ds:uri="2ebc0d58-cb5e-4fd4-a118-2e45205a1eaf"/>
    <ds:schemaRef ds:uri="http://purl.org/dc/dcmitype/"/>
    <ds:schemaRef ds:uri="a0da113e-30c3-4295-a409-7bd88bd721bf"/>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19C6EE30-91A3-4092-BB0B-98199799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Position_paper_BITKOM.dotx</Template>
  <TotalTime>0</TotalTime>
  <Pages>14</Pages>
  <Words>5283</Words>
  <Characters>28471</Characters>
  <Application>Microsoft Office Word</Application>
  <DocSecurity>0</DocSecurity>
  <Lines>237</Lines>
  <Paragraphs>67</Paragraphs>
  <ScaleCrop>false</ScaleCrop>
  <HeadingPairs>
    <vt:vector size="2" baseType="variant">
      <vt:variant>
        <vt:lpstr>Titel</vt:lpstr>
      </vt:variant>
      <vt:variant>
        <vt:i4>1</vt:i4>
      </vt:variant>
    </vt:vector>
  </HeadingPairs>
  <TitlesOfParts>
    <vt:vector size="1" baseType="lpstr">
      <vt:lpstr>Stellungnahme</vt:lpstr>
    </vt:vector>
  </TitlesOfParts>
  <LinksUpToDate>false</LinksUpToDate>
  <CharactersWithSpaces>33687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Stellungnahme</dc:title>
  <dc:creator/>
  <cp:lastModifiedBy/>
  <cp:revision>1</cp:revision>
  <cp:lastPrinted>2008-08-06T15:15:00Z</cp:lastPrinted>
  <dcterms:created xsi:type="dcterms:W3CDTF">2012-10-15T15:28:00Z</dcterms:created>
  <dcterms:modified xsi:type="dcterms:W3CDTF">2012-10-15T16:23:00Z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0x010100023F913FF93D8740A3208BA3E4167700</vt:lpwstr>
  </property>
</Properties>
</file>